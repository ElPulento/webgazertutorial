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CC86" w14:textId="77777777" w:rsidR="005B4CF5" w:rsidRPr="005B4CF5" w:rsidRDefault="005B2740" w:rsidP="005B2740">
      <w:pPr>
        <w:shd w:val="clear" w:color="auto" w:fill="1E1E1E"/>
        <w:spacing w:line="270" w:lineRule="atLeast"/>
        <w:rPr>
          <w:ins w:id="0" w:author="Yang, Taro" w:date="2020-06-14T13:46:00Z"/>
          <w:rFonts w:ascii="Menlo" w:hAnsi="Menlo" w:cs="Menlo"/>
          <w:color w:val="FFC000"/>
          <w:sz w:val="18"/>
          <w:szCs w:val="18"/>
          <w:rPrChange w:id="1" w:author="Yang, Taro" w:date="2020-06-14T13:46:00Z">
            <w:rPr>
              <w:ins w:id="2" w:author="Yang, Taro" w:date="2020-06-14T13:46:00Z"/>
              <w:rFonts w:ascii="Menlo" w:hAnsi="Menlo" w:cs="Menlo"/>
              <w:color w:val="9CDCFE"/>
              <w:sz w:val="18"/>
              <w:szCs w:val="18"/>
            </w:rPr>
          </w:rPrChange>
        </w:rPr>
      </w:pPr>
      <w:r w:rsidRPr="005B4CF5">
        <w:rPr>
          <w:rFonts w:ascii="Menlo" w:hAnsi="Menlo" w:cs="Menlo"/>
          <w:color w:val="FFC000"/>
          <w:sz w:val="18"/>
          <w:szCs w:val="18"/>
          <w:rPrChange w:id="3" w:author="Yang, Taro" w:date="2020-06-14T13:46:00Z">
            <w:rPr>
              <w:rFonts w:ascii="Menlo" w:hAnsi="Menlo" w:cs="Menlo"/>
              <w:color w:val="9CDCFE"/>
              <w:sz w:val="18"/>
              <w:szCs w:val="18"/>
            </w:rPr>
          </w:rPrChange>
        </w:rPr>
        <w:t>Before we begin, please close any unnecessary programs or applications on your</w:t>
      </w:r>
    </w:p>
    <w:p w14:paraId="022AFE59" w14:textId="07053465" w:rsidR="005B2740" w:rsidRPr="005B4CF5" w:rsidDel="005B4CF5" w:rsidRDefault="005B2740" w:rsidP="005B4CF5">
      <w:pPr>
        <w:shd w:val="clear" w:color="auto" w:fill="1E1E1E"/>
        <w:spacing w:line="270" w:lineRule="atLeast"/>
        <w:rPr>
          <w:del w:id="4" w:author="Yang, Taro" w:date="2020-06-14T13:45:00Z"/>
          <w:rFonts w:ascii="Menlo" w:hAnsi="Menlo" w:cs="Menlo"/>
          <w:color w:val="FFC000"/>
          <w:sz w:val="18"/>
          <w:szCs w:val="18"/>
          <w:rPrChange w:id="5" w:author="Yang, Taro" w:date="2020-06-14T13:46:00Z">
            <w:rPr>
              <w:del w:id="6" w:author="Yang, Taro" w:date="2020-06-14T13:45:00Z"/>
              <w:rFonts w:ascii="Menlo" w:hAnsi="Menlo" w:cs="Menlo"/>
              <w:color w:val="9CDCFE"/>
              <w:sz w:val="18"/>
              <w:szCs w:val="18"/>
            </w:rPr>
          </w:rPrChange>
        </w:rPr>
      </w:pPr>
      <w:del w:id="7" w:author="Yang, Taro" w:date="2020-06-14T13:46:00Z">
        <w:r w:rsidRPr="005B4CF5" w:rsidDel="005B4CF5">
          <w:rPr>
            <w:rFonts w:ascii="Menlo" w:hAnsi="Menlo" w:cs="Menlo"/>
            <w:color w:val="FFC000"/>
            <w:sz w:val="18"/>
            <w:szCs w:val="18"/>
            <w:rPrChange w:id="8" w:author="Yang, Taro" w:date="2020-06-14T13:46:00Z">
              <w:rPr>
                <w:rFonts w:ascii="Menlo" w:hAnsi="Menlo" w:cs="Menlo"/>
                <w:color w:val="9CDCFE"/>
                <w:sz w:val="18"/>
                <w:szCs w:val="18"/>
              </w:rPr>
            </w:rPrChange>
          </w:rPr>
          <w:delText xml:space="preserve"> </w:delText>
        </w:r>
      </w:del>
      <w:r w:rsidRPr="005B4CF5">
        <w:rPr>
          <w:rFonts w:ascii="Menlo" w:hAnsi="Menlo" w:cs="Menlo"/>
          <w:color w:val="FFC000"/>
          <w:sz w:val="18"/>
          <w:szCs w:val="18"/>
          <w:rPrChange w:id="9" w:author="Yang, Taro" w:date="2020-06-14T13:46:00Z">
            <w:rPr>
              <w:rFonts w:ascii="Menlo" w:hAnsi="Menlo" w:cs="Menlo"/>
              <w:color w:val="9CDCFE"/>
              <w:sz w:val="18"/>
              <w:szCs w:val="18"/>
            </w:rPr>
          </w:rPrChange>
        </w:rPr>
        <w:t xml:space="preserve">computer. This will help make the study run more smoothly.  Also, please close any browser tabs that could produce popups or alerts and interfere with the study. </w:t>
      </w:r>
      <w:r w:rsidRPr="005B4CF5">
        <w:rPr>
          <w:rFonts w:ascii="Menlo" w:hAnsi="Menlo" w:cs="Menlo"/>
          <w:color w:val="FFC000"/>
          <w:sz w:val="18"/>
          <w:szCs w:val="18"/>
          <w:rPrChange w:id="10" w:author="Yang, Taro" w:date="2020-06-14T13:46:00Z">
            <w:rPr>
              <w:rFonts w:ascii="Menlo" w:hAnsi="Menlo" w:cs="Menlo"/>
              <w:color w:val="CE9178"/>
              <w:sz w:val="18"/>
              <w:szCs w:val="18"/>
            </w:rPr>
          </w:rPrChange>
        </w:rPr>
        <w:t xml:space="preserve">  Finally, once the study has started, DO NOT EXIT fullscreen mode or you will terminate the study and not receive any payment. &lt;</w:t>
      </w:r>
      <w:proofErr w:type="spellStart"/>
      <w:r w:rsidRPr="005B4CF5">
        <w:rPr>
          <w:rFonts w:ascii="Menlo" w:hAnsi="Menlo" w:cs="Menlo"/>
          <w:color w:val="FFC000"/>
          <w:sz w:val="18"/>
          <w:szCs w:val="18"/>
          <w:rPrChange w:id="11" w:author="Yang, Taro" w:date="2020-06-14T13:46:00Z">
            <w:rPr>
              <w:rFonts w:ascii="Menlo" w:hAnsi="Menlo" w:cs="Menlo"/>
              <w:color w:val="CE9178"/>
              <w:sz w:val="18"/>
              <w:szCs w:val="18"/>
            </w:rPr>
          </w:rPrChange>
        </w:rPr>
        <w:t>br</w:t>
      </w:r>
      <w:proofErr w:type="spellEnd"/>
      <w:r w:rsidRPr="005B4CF5">
        <w:rPr>
          <w:rFonts w:ascii="Menlo" w:hAnsi="Menlo" w:cs="Menlo"/>
          <w:color w:val="FFC000"/>
          <w:sz w:val="18"/>
          <w:szCs w:val="18"/>
          <w:rPrChange w:id="12" w:author="Yang, Taro" w:date="2020-06-14T13:46:00Z">
            <w:rPr>
              <w:rFonts w:ascii="Menlo" w:hAnsi="Menlo" w:cs="Menlo"/>
              <w:color w:val="CE9178"/>
              <w:sz w:val="18"/>
              <w:szCs w:val="18"/>
            </w:rPr>
          </w:rPrChange>
        </w:rPr>
        <w:t xml:space="preserve">/&gt;   </w:t>
      </w:r>
    </w:p>
    <w:p w14:paraId="27C68C68" w14:textId="77777777" w:rsidR="005B4CF5" w:rsidRPr="005B4CF5" w:rsidRDefault="005B4CF5" w:rsidP="005B2740">
      <w:pPr>
        <w:shd w:val="clear" w:color="auto" w:fill="1E1E1E"/>
        <w:spacing w:line="270" w:lineRule="atLeast"/>
        <w:rPr>
          <w:ins w:id="13" w:author="Yang, Taro" w:date="2020-06-14T13:45:00Z"/>
          <w:rFonts w:ascii="Menlo" w:hAnsi="Menlo" w:cs="Menlo"/>
          <w:color w:val="FFC000"/>
          <w:sz w:val="18"/>
          <w:szCs w:val="18"/>
          <w:rPrChange w:id="14" w:author="Yang, Taro" w:date="2020-06-14T13:46:00Z">
            <w:rPr>
              <w:ins w:id="15" w:author="Yang, Taro" w:date="2020-06-14T13:45:00Z"/>
              <w:rFonts w:ascii="Menlo" w:hAnsi="Menlo" w:cs="Menlo"/>
              <w:color w:val="D4D4D4"/>
              <w:sz w:val="18"/>
              <w:szCs w:val="18"/>
            </w:rPr>
          </w:rPrChange>
        </w:rPr>
      </w:pPr>
    </w:p>
    <w:p w14:paraId="4275C111" w14:textId="77777777" w:rsidR="005B4CF5" w:rsidRPr="005B4CF5" w:rsidRDefault="005B2740" w:rsidP="005B4CF5">
      <w:pPr>
        <w:shd w:val="clear" w:color="auto" w:fill="1E1E1E"/>
        <w:spacing w:line="270" w:lineRule="atLeast"/>
        <w:rPr>
          <w:ins w:id="16" w:author="Yang, Taro" w:date="2020-06-14T13:45:00Z"/>
          <w:rFonts w:ascii="Menlo" w:hAnsi="Menlo" w:cs="Menlo"/>
          <w:color w:val="FFC000"/>
          <w:sz w:val="18"/>
          <w:szCs w:val="18"/>
          <w:rPrChange w:id="17" w:author="Yang, Taro" w:date="2020-06-14T13:46:00Z">
            <w:rPr>
              <w:ins w:id="18" w:author="Yang, Taro" w:date="2020-06-14T13:45:00Z"/>
              <w:rFonts w:ascii="Menlo" w:hAnsi="Menlo" w:cs="Menlo"/>
              <w:color w:val="D4D4D4"/>
              <w:sz w:val="18"/>
              <w:szCs w:val="18"/>
            </w:rPr>
          </w:rPrChange>
        </w:rPr>
      </w:pPr>
      <w:del w:id="19" w:author="Yang, Taro" w:date="2020-06-14T13:45:00Z">
        <w:r w:rsidRPr="005B4CF5" w:rsidDel="005B4CF5">
          <w:rPr>
            <w:rFonts w:ascii="Menlo" w:hAnsi="Menlo" w:cs="Menlo"/>
            <w:color w:val="FFC000"/>
            <w:sz w:val="18"/>
            <w:szCs w:val="18"/>
            <w:rPrChange w:id="20" w:author="Yang, Taro" w:date="2020-06-14T13:46:00Z">
              <w:rPr>
                <w:rFonts w:ascii="Menlo" w:hAnsi="Menlo" w:cs="Menlo"/>
                <w:color w:val="9CDCFE"/>
                <w:sz w:val="18"/>
                <w:szCs w:val="18"/>
              </w:rPr>
            </w:rPrChange>
          </w:rPr>
          <w:delText xml:space="preserve">    </w:delText>
        </w:r>
      </w:del>
      <w:ins w:id="21" w:author="Yang, Taro" w:date="2020-06-14T13:45:00Z">
        <w:r w:rsidR="005B4CF5" w:rsidRPr="005B4CF5">
          <w:rPr>
            <w:rFonts w:ascii="Menlo" w:hAnsi="Menlo" w:cs="Menlo"/>
            <w:color w:val="FFC000"/>
            <w:sz w:val="18"/>
            <w:szCs w:val="18"/>
            <w:rPrChange w:id="22" w:author="Yang, Taro" w:date="2020-06-14T13:46:00Z">
              <w:rPr>
                <w:rFonts w:ascii="Menlo" w:hAnsi="Menlo" w:cs="Menlo"/>
                <w:color w:val="CE9178"/>
                <w:sz w:val="18"/>
                <w:szCs w:val="18"/>
              </w:rPr>
            </w:rPrChange>
          </w:rPr>
          <w:t xml:space="preserve">The experiment will switch to full screen mode when you press the button below. </w:t>
        </w:r>
      </w:ins>
    </w:p>
    <w:p w14:paraId="3F3D49C8" w14:textId="3A7C80B1" w:rsidR="005B2740" w:rsidRPr="005B4CF5" w:rsidRDefault="005B2740" w:rsidP="006555F5">
      <w:pPr>
        <w:shd w:val="clear" w:color="auto" w:fill="1E1E1E"/>
        <w:spacing w:line="270" w:lineRule="atLeast"/>
        <w:rPr>
          <w:rFonts w:ascii="Menlo" w:hAnsi="Menlo" w:cs="Menlo"/>
          <w:color w:val="FFC000"/>
          <w:sz w:val="18"/>
          <w:szCs w:val="18"/>
          <w:rPrChange w:id="23" w:author="Yang, Taro" w:date="2020-06-14T13:46:00Z">
            <w:rPr>
              <w:rFonts w:ascii="Menlo" w:hAnsi="Menlo" w:cs="Menlo"/>
              <w:color w:val="9CDCFE"/>
              <w:sz w:val="18"/>
              <w:szCs w:val="18"/>
            </w:rPr>
          </w:rPrChange>
        </w:rPr>
      </w:pPr>
    </w:p>
    <w:p w14:paraId="07AECA51" w14:textId="5B87617C" w:rsidR="005B2740" w:rsidRPr="005B4CF5" w:rsidRDefault="005B2740" w:rsidP="006555F5">
      <w:pPr>
        <w:shd w:val="clear" w:color="auto" w:fill="1E1E1E"/>
        <w:spacing w:line="270" w:lineRule="atLeast"/>
        <w:rPr>
          <w:rFonts w:ascii="Menlo" w:hAnsi="Menlo" w:cs="Menlo"/>
          <w:color w:val="FFC000"/>
          <w:sz w:val="18"/>
          <w:szCs w:val="18"/>
          <w:rPrChange w:id="24" w:author="Yang, Taro" w:date="2020-06-14T13:46:00Z">
            <w:rPr>
              <w:rFonts w:ascii="Menlo" w:hAnsi="Menlo" w:cs="Menlo"/>
              <w:color w:val="D4D4D4"/>
              <w:sz w:val="18"/>
              <w:szCs w:val="18"/>
            </w:rPr>
          </w:rPrChange>
        </w:rPr>
      </w:pPr>
      <w:r w:rsidRPr="005B4CF5">
        <w:rPr>
          <w:rFonts w:ascii="Menlo" w:hAnsi="Menlo" w:cs="Menlo"/>
          <w:color w:val="FFC000"/>
          <w:sz w:val="18"/>
          <w:szCs w:val="18"/>
          <w:rPrChange w:id="25" w:author="Yang, Taro" w:date="2020-06-14T13:46:00Z">
            <w:rPr>
              <w:rFonts w:ascii="Menlo" w:hAnsi="Menlo" w:cs="Menlo"/>
              <w:color w:val="CE9178"/>
              <w:sz w:val="18"/>
              <w:szCs w:val="18"/>
            </w:rPr>
          </w:rPrChange>
        </w:rPr>
        <w:t xml:space="preserve">When you are ready, press </w:t>
      </w:r>
      <w:proofErr w:type="gramStart"/>
      <w:r w:rsidRPr="005B4CF5">
        <w:rPr>
          <w:rFonts w:ascii="Menlo" w:hAnsi="Menlo" w:cs="Menlo"/>
          <w:color w:val="FFC000"/>
          <w:sz w:val="18"/>
          <w:szCs w:val="18"/>
          <w:rPrChange w:id="26" w:author="Yang, Taro" w:date="2020-06-14T13:46:00Z">
            <w:rPr>
              <w:rFonts w:ascii="Menlo" w:hAnsi="Menlo" w:cs="Menlo"/>
              <w:color w:val="CE9178"/>
              <w:sz w:val="18"/>
              <w:szCs w:val="18"/>
            </w:rPr>
          </w:rPrChange>
        </w:rPr>
        <w:t>the  &lt;</w:t>
      </w:r>
      <w:proofErr w:type="gramEnd"/>
      <w:r w:rsidRPr="005B4CF5">
        <w:rPr>
          <w:rFonts w:ascii="Menlo" w:hAnsi="Menlo" w:cs="Menlo"/>
          <w:color w:val="FFC000"/>
          <w:sz w:val="18"/>
          <w:szCs w:val="18"/>
          <w:rPrChange w:id="27" w:author="Yang, Taro" w:date="2020-06-14T13:46:00Z">
            <w:rPr>
              <w:rFonts w:ascii="Menlo" w:hAnsi="Menlo" w:cs="Menlo"/>
              <w:color w:val="CE9178"/>
              <w:sz w:val="18"/>
              <w:szCs w:val="18"/>
            </w:rPr>
          </w:rPrChange>
        </w:rPr>
        <w:t>b&gt;SPACE BAR&lt;/b&gt; to begin.&lt;/div&gt;`</w:t>
      </w:r>
      <w:r w:rsidRPr="005B4CF5">
        <w:rPr>
          <w:rFonts w:ascii="Menlo" w:hAnsi="Menlo" w:cs="Menlo"/>
          <w:color w:val="FFC000"/>
          <w:sz w:val="18"/>
          <w:szCs w:val="18"/>
          <w:rPrChange w:id="28" w:author="Yang, Taro" w:date="2020-06-14T13:46:00Z">
            <w:rPr>
              <w:rFonts w:ascii="Menlo" w:hAnsi="Menlo" w:cs="Menlo"/>
              <w:color w:val="D4D4D4"/>
              <w:sz w:val="18"/>
              <w:szCs w:val="18"/>
            </w:rPr>
          </w:rPrChange>
        </w:rPr>
        <w:t>,</w:t>
      </w:r>
    </w:p>
    <w:p w14:paraId="73B3A930" w14:textId="48087EAF" w:rsidR="005B2740" w:rsidRDefault="005B2740" w:rsidP="006555F5">
      <w:pPr>
        <w:shd w:val="clear" w:color="auto" w:fill="1E1E1E"/>
        <w:spacing w:line="270" w:lineRule="atLeast"/>
        <w:rPr>
          <w:ins w:id="29" w:author="Yang, Taro" w:date="2020-06-14T13:46:00Z"/>
          <w:rFonts w:ascii="Menlo" w:hAnsi="Menlo" w:cs="Menlo"/>
          <w:color w:val="9CDCFE"/>
          <w:sz w:val="18"/>
          <w:szCs w:val="18"/>
        </w:rPr>
      </w:pPr>
    </w:p>
    <w:p w14:paraId="0D9D507A" w14:textId="77777777" w:rsidR="005B4CF5" w:rsidRPr="00816489" w:rsidRDefault="005B4CF5" w:rsidP="005B4CF5">
      <w:pPr>
        <w:shd w:val="clear" w:color="auto" w:fill="1E1E1E"/>
        <w:spacing w:line="270" w:lineRule="atLeast"/>
        <w:ind w:firstLine="440"/>
        <w:rPr>
          <w:ins w:id="30" w:author="Yang, Taro" w:date="2020-06-14T13:46:00Z"/>
          <w:rFonts w:ascii="Menlo" w:hAnsi="Menlo" w:cs="Menlo"/>
          <w:color w:val="D4D4D4"/>
          <w:sz w:val="18"/>
          <w:szCs w:val="18"/>
        </w:rPr>
      </w:pPr>
      <w:ins w:id="31" w:author="Yang, Taro" w:date="2020-06-14T13:46:00Z">
        <w:r w:rsidRPr="00B84D3A">
          <w:rPr>
            <w:rFonts w:ascii="Menlo" w:hAnsi="Menlo" w:cs="Menlo"/>
            <w:color w:val="9CDCFE"/>
            <w:sz w:val="18"/>
            <w:szCs w:val="18"/>
          </w:rPr>
          <w:t>eyeTrackingInstruction1</w:t>
        </w:r>
        <w:r>
          <w:rPr>
            <w:rFonts w:ascii="Menlo" w:hAnsi="Menlo" w:cs="Menlo"/>
            <w:color w:val="D4D4D4"/>
            <w:sz w:val="18"/>
            <w:szCs w:val="18"/>
          </w:rPr>
          <w:t>.</w:t>
        </w:r>
      </w:ins>
    </w:p>
    <w:p w14:paraId="67250A25" w14:textId="62A46FC8" w:rsidR="005B4CF5" w:rsidRPr="00816489" w:rsidRDefault="005B4CF5" w:rsidP="005B4CF5">
      <w:pPr>
        <w:shd w:val="clear" w:color="auto" w:fill="1E1E1E"/>
        <w:spacing w:line="270" w:lineRule="atLeast"/>
        <w:rPr>
          <w:ins w:id="32" w:author="Yang, Taro" w:date="2020-06-14T13:46:00Z"/>
          <w:rFonts w:ascii="Menlo" w:hAnsi="Menlo" w:cs="Menlo"/>
          <w:color w:val="CE9178"/>
          <w:sz w:val="18"/>
          <w:szCs w:val="18"/>
        </w:rPr>
      </w:pPr>
      <w:ins w:id="33" w:author="Yang, Taro" w:date="2020-06-14T13:46:00Z">
        <w:r w:rsidRPr="00816489">
          <w:rPr>
            <w:rFonts w:ascii="Menlo" w:hAnsi="Menlo" w:cs="Menlo"/>
            <w:color w:val="CE9178"/>
            <w:sz w:val="18"/>
            <w:szCs w:val="18"/>
          </w:rPr>
          <w:t xml:space="preserve">Before </w:t>
        </w:r>
        <w:r>
          <w:rPr>
            <w:rFonts w:ascii="Menlo" w:hAnsi="Menlo" w:cs="Menlo"/>
            <w:color w:val="CE9178"/>
            <w:sz w:val="18"/>
            <w:szCs w:val="18"/>
          </w:rPr>
          <w:t xml:space="preserve">we begin with </w:t>
        </w:r>
        <w:r w:rsidRPr="00816489">
          <w:rPr>
            <w:rFonts w:ascii="Menlo" w:hAnsi="Menlo" w:cs="Menlo"/>
            <w:color w:val="CE9178"/>
            <w:sz w:val="18"/>
            <w:szCs w:val="18"/>
          </w:rPr>
          <w:t xml:space="preserve">the real </w:t>
        </w:r>
      </w:ins>
      <w:ins w:id="34" w:author="Yang, Taro" w:date="2020-06-14T13:48:00Z">
        <w:r>
          <w:rPr>
            <w:rFonts w:ascii="Menlo" w:hAnsi="Menlo" w:cs="Menlo"/>
            <w:color w:val="CE9178"/>
            <w:sz w:val="18"/>
            <w:szCs w:val="18"/>
          </w:rPr>
          <w:t>task</w:t>
        </w:r>
      </w:ins>
      <w:ins w:id="35" w:author="Yang, Taro" w:date="2020-06-14T13:46:00Z">
        <w:r w:rsidRPr="00816489">
          <w:rPr>
            <w:rFonts w:ascii="Menlo" w:hAnsi="Menlo" w:cs="Menlo"/>
            <w:color w:val="CE9178"/>
            <w:sz w:val="18"/>
            <w:szCs w:val="18"/>
          </w:rPr>
          <w:t xml:space="preserve">, </w:t>
        </w:r>
        <w:r>
          <w:rPr>
            <w:rFonts w:ascii="Menlo" w:hAnsi="Menlo" w:cs="Menlo"/>
            <w:color w:val="CE9178"/>
            <w:sz w:val="18"/>
            <w:szCs w:val="18"/>
          </w:rPr>
          <w:t>we need to turn on and adjust your webcam for eye-tracking</w:t>
        </w:r>
        <w:r w:rsidRPr="00816489">
          <w:rPr>
            <w:rFonts w:ascii="Menlo" w:hAnsi="Menlo" w:cs="Menlo"/>
            <w:color w:val="CE9178"/>
            <w:sz w:val="18"/>
            <w:szCs w:val="18"/>
          </w:rPr>
          <w:t>. There</w:t>
        </w:r>
        <w:r>
          <w:rPr>
            <w:rFonts w:ascii="Menlo" w:hAnsi="Menlo" w:cs="Menlo"/>
            <w:color w:val="CE9178"/>
            <w:sz w:val="18"/>
            <w:szCs w:val="18"/>
          </w:rPr>
          <w:t xml:space="preserve"> are</w:t>
        </w:r>
        <w:r w:rsidRPr="00816489">
          <w:rPr>
            <w:rFonts w:ascii="Menlo" w:hAnsi="Menlo" w:cs="Menlo"/>
            <w:color w:val="CE9178"/>
            <w:sz w:val="18"/>
            <w:szCs w:val="18"/>
          </w:rPr>
          <w:t xml:space="preserve"> two parts </w:t>
        </w:r>
        <w:r>
          <w:rPr>
            <w:rFonts w:ascii="Menlo" w:hAnsi="Menlo" w:cs="Menlo"/>
            <w:color w:val="CE9178"/>
            <w:sz w:val="18"/>
            <w:szCs w:val="18"/>
          </w:rPr>
          <w:t>to this process</w:t>
        </w:r>
        <w:r w:rsidRPr="00816489">
          <w:rPr>
            <w:rFonts w:ascii="Menlo" w:hAnsi="Menlo" w:cs="Menlo"/>
            <w:color w:val="CE9178"/>
            <w:sz w:val="18"/>
            <w:szCs w:val="18"/>
          </w:rPr>
          <w:t xml:space="preserve">. The first part is </w:t>
        </w:r>
        <w:proofErr w:type="gramStart"/>
        <w:r w:rsidRPr="00816489">
          <w:rPr>
            <w:rFonts w:ascii="Menlo" w:hAnsi="Menlo" w:cs="Menlo"/>
            <w:color w:val="CE9178"/>
            <w:sz w:val="18"/>
            <w:szCs w:val="18"/>
          </w:rPr>
          <w:t>calibration,  and</w:t>
        </w:r>
        <w:proofErr w:type="gramEnd"/>
        <w:r w:rsidRPr="00816489">
          <w:rPr>
            <w:rFonts w:ascii="Menlo" w:hAnsi="Menlo" w:cs="Menlo"/>
            <w:color w:val="CE9178"/>
            <w:sz w:val="18"/>
            <w:szCs w:val="18"/>
          </w:rPr>
          <w:t xml:space="preserve"> the second part is validation.</w:t>
        </w:r>
      </w:ins>
    </w:p>
    <w:p w14:paraId="130325A1" w14:textId="77777777" w:rsidR="005B4CF5" w:rsidRPr="00956523" w:rsidRDefault="005B4CF5" w:rsidP="005B4CF5">
      <w:pPr>
        <w:shd w:val="clear" w:color="auto" w:fill="1E1E1E"/>
        <w:spacing w:line="270" w:lineRule="atLeast"/>
        <w:rPr>
          <w:ins w:id="36" w:author="Yang, Taro" w:date="2020-06-14T13:46:00Z"/>
          <w:rFonts w:ascii="Menlo" w:hAnsi="Menlo" w:cs="Menlo"/>
          <w:color w:val="CE9178"/>
          <w:sz w:val="18"/>
          <w:szCs w:val="18"/>
        </w:rPr>
      </w:pPr>
      <w:ins w:id="37" w:author="Yang, Taro" w:date="2020-06-14T13:46:00Z">
        <w:r>
          <w:rPr>
            <w:rFonts w:ascii="Menlo" w:hAnsi="Menlo" w:cs="Menlo"/>
            <w:color w:val="CE9178"/>
            <w:sz w:val="18"/>
            <w:szCs w:val="18"/>
          </w:rPr>
          <w:t>During calibration</w:t>
        </w:r>
        <w:r w:rsidRPr="00816489">
          <w:rPr>
            <w:rFonts w:ascii="Menlo" w:hAnsi="Menlo" w:cs="Menlo"/>
            <w:color w:val="CE9178"/>
            <w:sz w:val="18"/>
            <w:szCs w:val="18"/>
          </w:rPr>
          <w:t>, you will see a</w:t>
        </w:r>
        <w:r>
          <w:rPr>
            <w:rFonts w:ascii="Menlo" w:hAnsi="Menlo" w:cs="Menlo"/>
            <w:color w:val="CE9178"/>
            <w:sz w:val="18"/>
            <w:szCs w:val="18"/>
          </w:rPr>
          <w:t xml:space="preserve"> series of</w:t>
        </w:r>
        <w:r w:rsidRPr="00816489">
          <w:rPr>
            <w:rFonts w:ascii="Menlo" w:hAnsi="Menlo" w:cs="Menlo"/>
            <w:color w:val="CE9178"/>
            <w:sz w:val="18"/>
            <w:szCs w:val="18"/>
          </w:rPr>
          <w:t xml:space="preserve"> dot</w:t>
        </w:r>
        <w:r>
          <w:rPr>
            <w:rFonts w:ascii="Menlo" w:hAnsi="Menlo" w:cs="Menlo"/>
            <w:color w:val="CE9178"/>
            <w:sz w:val="18"/>
            <w:szCs w:val="18"/>
          </w:rPr>
          <w:t>s</w:t>
        </w:r>
        <w:r w:rsidRPr="00816489">
          <w:rPr>
            <w:rFonts w:ascii="Menlo" w:hAnsi="Menlo" w:cs="Menlo"/>
            <w:color w:val="CE9178"/>
            <w:sz w:val="18"/>
            <w:szCs w:val="18"/>
          </w:rPr>
          <w:t xml:space="preserve"> like this         appear on the screen</w:t>
        </w:r>
        <w:r>
          <w:rPr>
            <w:rFonts w:ascii="Menlo" w:hAnsi="Menlo" w:cs="Menlo"/>
            <w:color w:val="CE9178"/>
            <w:sz w:val="18"/>
            <w:szCs w:val="18"/>
          </w:rPr>
          <w:t>, each</w:t>
        </w:r>
        <w:r w:rsidRPr="00816489">
          <w:rPr>
            <w:rFonts w:ascii="Menlo" w:hAnsi="Menlo" w:cs="Menlo"/>
            <w:color w:val="CE9178"/>
            <w:sz w:val="18"/>
            <w:szCs w:val="18"/>
          </w:rPr>
          <w:t xml:space="preserve"> for </w:t>
        </w:r>
        <w:r>
          <w:rPr>
            <w:rFonts w:ascii="Menlo" w:hAnsi="Menlo" w:cs="Menlo"/>
            <w:color w:val="CE9178"/>
            <w:sz w:val="18"/>
            <w:szCs w:val="18"/>
          </w:rPr>
          <w:t xml:space="preserve">X </w:t>
        </w:r>
        <w:r w:rsidRPr="00816489">
          <w:rPr>
            <w:rFonts w:ascii="Menlo" w:hAnsi="Menlo" w:cs="Menlo"/>
            <w:color w:val="CE9178"/>
            <w:sz w:val="18"/>
            <w:szCs w:val="18"/>
          </w:rPr>
          <w:t xml:space="preserve">seconds. Your task is </w:t>
        </w:r>
        <w:r>
          <w:rPr>
            <w:rFonts w:ascii="Menlo" w:hAnsi="Menlo" w:cs="Menlo"/>
            <w:color w:val="CE9178"/>
            <w:sz w:val="18"/>
            <w:szCs w:val="18"/>
          </w:rPr>
          <w:t xml:space="preserve">simply </w:t>
        </w:r>
        <w:r w:rsidRPr="00816489">
          <w:rPr>
            <w:rFonts w:ascii="Menlo" w:hAnsi="Menlo" w:cs="Menlo"/>
            <w:color w:val="CE9178"/>
            <w:sz w:val="18"/>
            <w:szCs w:val="18"/>
          </w:rPr>
          <w:t xml:space="preserve">to </w:t>
        </w:r>
        <w:r>
          <w:rPr>
            <w:rFonts w:ascii="Menlo" w:hAnsi="Menlo" w:cs="Menlo"/>
            <w:color w:val="CE9178"/>
            <w:sz w:val="18"/>
            <w:szCs w:val="18"/>
          </w:rPr>
          <w:t>stare directly</w:t>
        </w:r>
        <w:r w:rsidRPr="00816489">
          <w:rPr>
            <w:rFonts w:ascii="Menlo" w:hAnsi="Menlo" w:cs="Menlo"/>
            <w:color w:val="CE9178"/>
            <w:sz w:val="18"/>
            <w:szCs w:val="18"/>
          </w:rPr>
          <w:t xml:space="preserve"> at </w:t>
        </w:r>
        <w:r>
          <w:rPr>
            <w:rFonts w:ascii="Menlo" w:hAnsi="Menlo" w:cs="Menlo"/>
            <w:color w:val="CE9178"/>
            <w:sz w:val="18"/>
            <w:szCs w:val="18"/>
          </w:rPr>
          <w:t>each</w:t>
        </w:r>
        <w:r w:rsidRPr="00816489">
          <w:rPr>
            <w:rFonts w:ascii="Menlo" w:hAnsi="Menlo" w:cs="Menlo"/>
            <w:color w:val="CE9178"/>
            <w:sz w:val="18"/>
            <w:szCs w:val="18"/>
          </w:rPr>
          <w:t xml:space="preserve"> dot</w:t>
        </w:r>
        <w:r>
          <w:rPr>
            <w:rFonts w:ascii="Menlo" w:hAnsi="Menlo" w:cs="Menlo"/>
            <w:color w:val="CE9178"/>
            <w:sz w:val="18"/>
            <w:szCs w:val="18"/>
          </w:rPr>
          <w:t xml:space="preserve"> until it disappears.  Then, quickly move your eyes to the next dot and repeat.</w:t>
        </w:r>
      </w:ins>
    </w:p>
    <w:p w14:paraId="7AC75273" w14:textId="77777777" w:rsidR="005B4CF5" w:rsidRPr="00816489" w:rsidRDefault="005B4CF5" w:rsidP="005B4CF5">
      <w:pPr>
        <w:shd w:val="clear" w:color="auto" w:fill="1E1E1E"/>
        <w:spacing w:line="270" w:lineRule="atLeast"/>
        <w:rPr>
          <w:ins w:id="38" w:author="Yang, Taro" w:date="2020-06-14T13:46:00Z"/>
          <w:rFonts w:ascii="Menlo" w:hAnsi="Menlo" w:cs="Menlo"/>
          <w:color w:val="CE9178"/>
          <w:sz w:val="18"/>
          <w:szCs w:val="18"/>
        </w:rPr>
      </w:pPr>
      <w:ins w:id="39" w:author="Yang, Taro" w:date="2020-06-14T13:46:00Z">
        <w:r>
          <w:rPr>
            <w:rFonts w:ascii="Menlo" w:hAnsi="Menlo" w:cs="Menlo"/>
            <w:color w:val="CE9178"/>
            <w:sz w:val="18"/>
            <w:szCs w:val="18"/>
          </w:rPr>
          <w:t xml:space="preserve">Validation is basically the same as calibration. You simply need to stare at each dot until it disappears. </w:t>
        </w:r>
        <w:r w:rsidRPr="00816489">
          <w:rPr>
            <w:rFonts w:ascii="Menlo" w:hAnsi="Menlo" w:cs="Menlo"/>
            <w:color w:val="CE9178"/>
            <w:sz w:val="18"/>
            <w:szCs w:val="18"/>
          </w:rPr>
          <w:t xml:space="preserve"> During validation, the dot may turn </w:t>
        </w:r>
        <w:r w:rsidRPr="00816489">
          <w:rPr>
            <w:rFonts w:ascii="Menlo" w:hAnsi="Menlo" w:cs="Menlo"/>
            <w:color w:val="CE9178"/>
            <w:sz w:val="18"/>
            <w:szCs w:val="18"/>
            <w:highlight w:val="yellow"/>
          </w:rPr>
          <w:t>yellow</w:t>
        </w:r>
        <w:r w:rsidRPr="00816489">
          <w:rPr>
            <w:rFonts w:ascii="Menlo" w:hAnsi="Menlo" w:cs="Menlo"/>
            <w:color w:val="CE9178"/>
            <w:sz w:val="18"/>
            <w:szCs w:val="18"/>
          </w:rPr>
          <w:t xml:space="preserve">, indicating </w:t>
        </w:r>
        <w:r>
          <w:rPr>
            <w:rFonts w:ascii="Menlo" w:hAnsi="Menlo" w:cs="Menlo"/>
            <w:color w:val="CE9178"/>
            <w:sz w:val="18"/>
            <w:szCs w:val="18"/>
          </w:rPr>
          <w:t>that you don’t seem to be staring directly at it.  Try to keep this from happening.</w:t>
        </w:r>
      </w:ins>
    </w:p>
    <w:p w14:paraId="4BB2F220" w14:textId="77777777" w:rsidR="005B4CF5" w:rsidRPr="00816489" w:rsidRDefault="005B4CF5" w:rsidP="005B4CF5">
      <w:pPr>
        <w:shd w:val="clear" w:color="auto" w:fill="1E1E1E"/>
        <w:spacing w:line="270" w:lineRule="atLeast"/>
        <w:rPr>
          <w:ins w:id="40" w:author="Yang, Taro" w:date="2020-06-14T13:46:00Z"/>
          <w:rFonts w:ascii="Menlo" w:hAnsi="Menlo" w:cs="Menlo"/>
          <w:color w:val="CE9178"/>
          <w:sz w:val="18"/>
          <w:szCs w:val="18"/>
        </w:rPr>
      </w:pPr>
      <w:ins w:id="41" w:author="Yang, Taro" w:date="2020-06-14T13:46:00Z">
        <w:r>
          <w:rPr>
            <w:rFonts w:ascii="Menlo" w:hAnsi="Menlo" w:cs="Menlo"/>
            <w:color w:val="CE9178"/>
            <w:sz w:val="18"/>
            <w:szCs w:val="18"/>
          </w:rPr>
          <w:t>When you are ready</w:t>
        </w:r>
        <w:r w:rsidRPr="00816489">
          <w:rPr>
            <w:rFonts w:ascii="Menlo" w:hAnsi="Menlo" w:cs="Menlo"/>
            <w:color w:val="CE9178"/>
            <w:sz w:val="18"/>
            <w:szCs w:val="18"/>
          </w:rPr>
          <w:t>, press the SPACE BAR to continue.</w:t>
        </w:r>
      </w:ins>
    </w:p>
    <w:p w14:paraId="2AFF8247" w14:textId="77777777" w:rsidR="005B4CF5" w:rsidRPr="00816489" w:rsidRDefault="005B4CF5" w:rsidP="005B4CF5">
      <w:pPr>
        <w:shd w:val="clear" w:color="auto" w:fill="1E1E1E"/>
        <w:spacing w:line="270" w:lineRule="atLeast"/>
        <w:rPr>
          <w:ins w:id="42" w:author="Yang, Taro" w:date="2020-06-14T13:46:00Z"/>
          <w:rFonts w:ascii="Menlo" w:hAnsi="Menlo" w:cs="Menlo"/>
          <w:color w:val="D4D4D4"/>
          <w:sz w:val="18"/>
          <w:szCs w:val="18"/>
        </w:rPr>
      </w:pPr>
    </w:p>
    <w:p w14:paraId="2735B0AA" w14:textId="77777777" w:rsidR="005B4CF5" w:rsidRPr="00B84D3A" w:rsidRDefault="005B4CF5" w:rsidP="005B4CF5">
      <w:pPr>
        <w:shd w:val="clear" w:color="auto" w:fill="1E1E1E"/>
        <w:spacing w:line="270" w:lineRule="atLeast"/>
        <w:rPr>
          <w:ins w:id="43" w:author="Yang, Taro" w:date="2020-06-14T13:46:00Z"/>
          <w:rFonts w:ascii="Menlo" w:hAnsi="Menlo" w:cs="Menlo"/>
          <w:color w:val="D4D4D4"/>
          <w:sz w:val="18"/>
          <w:szCs w:val="18"/>
        </w:rPr>
      </w:pPr>
    </w:p>
    <w:p w14:paraId="51C73F8D" w14:textId="77777777" w:rsidR="005B4CF5" w:rsidRDefault="005B4CF5" w:rsidP="005B4CF5">
      <w:pPr>
        <w:shd w:val="clear" w:color="auto" w:fill="1E1E1E"/>
        <w:spacing w:line="270" w:lineRule="atLeast"/>
        <w:ind w:firstLine="440"/>
        <w:rPr>
          <w:ins w:id="44" w:author="Yang, Taro" w:date="2020-06-14T13:46:00Z"/>
          <w:rFonts w:ascii="Menlo" w:hAnsi="Menlo" w:cs="Menlo"/>
          <w:color w:val="D4D4D4"/>
          <w:sz w:val="18"/>
          <w:szCs w:val="18"/>
        </w:rPr>
      </w:pPr>
      <w:ins w:id="45" w:author="Yang, Taro" w:date="2020-06-14T13:46:00Z">
        <w:r w:rsidRPr="00B84D3A">
          <w:rPr>
            <w:rFonts w:ascii="Menlo" w:hAnsi="Menlo" w:cs="Menlo"/>
            <w:color w:val="9CDCFE"/>
            <w:sz w:val="18"/>
            <w:szCs w:val="18"/>
          </w:rPr>
          <w:t>eyeTrackingInstruction2</w:t>
        </w:r>
        <w:r w:rsidRPr="00B84D3A">
          <w:rPr>
            <w:rFonts w:ascii="Menlo" w:hAnsi="Menlo" w:cs="Menlo"/>
            <w:color w:val="D4D4D4"/>
            <w:sz w:val="18"/>
            <w:szCs w:val="18"/>
          </w:rPr>
          <w:t xml:space="preserve">, </w:t>
        </w:r>
      </w:ins>
    </w:p>
    <w:p w14:paraId="63DDDD3C" w14:textId="77777777" w:rsidR="005B4CF5" w:rsidRPr="00816489" w:rsidRDefault="005B4CF5" w:rsidP="005B4CF5">
      <w:pPr>
        <w:shd w:val="clear" w:color="auto" w:fill="1E1E1E"/>
        <w:spacing w:line="270" w:lineRule="atLeast"/>
        <w:rPr>
          <w:ins w:id="46" w:author="Yang, Taro" w:date="2020-06-14T13:46:00Z"/>
          <w:rFonts w:ascii="Menlo" w:hAnsi="Menlo" w:cs="Menlo"/>
          <w:color w:val="F4B083" w:themeColor="accent2" w:themeTint="99"/>
          <w:sz w:val="18"/>
          <w:szCs w:val="18"/>
        </w:rPr>
      </w:pPr>
      <w:ins w:id="47" w:author="Yang, Taro" w:date="2020-06-14T13:46:00Z">
        <w:r w:rsidRPr="00816489">
          <w:rPr>
            <w:rFonts w:ascii="Menlo" w:hAnsi="Menlo" w:cs="Menlo"/>
            <w:color w:val="F4B083" w:themeColor="accent2" w:themeTint="99"/>
            <w:sz w:val="18"/>
            <w:szCs w:val="18"/>
          </w:rPr>
          <w:t xml:space="preserve">When the calibration begins, you will see a video feed with your face at the </w:t>
        </w:r>
        <w:r>
          <w:rPr>
            <w:rFonts w:ascii="Menlo" w:hAnsi="Menlo" w:cs="Menlo"/>
            <w:color w:val="F4B083" w:themeColor="accent2" w:themeTint="99"/>
            <w:sz w:val="18"/>
            <w:szCs w:val="18"/>
          </w:rPr>
          <w:t xml:space="preserve">top </w:t>
        </w:r>
        <w:r w:rsidRPr="00816489">
          <w:rPr>
            <w:rFonts w:ascii="Menlo" w:hAnsi="Menlo" w:cs="Menlo"/>
            <w:color w:val="F4B083" w:themeColor="accent2" w:themeTint="99"/>
            <w:sz w:val="18"/>
            <w:szCs w:val="18"/>
          </w:rPr>
          <w:t>left corner</w:t>
        </w:r>
        <w:r>
          <w:rPr>
            <w:rFonts w:ascii="Menlo" w:hAnsi="Menlo" w:cs="Menlo"/>
            <w:color w:val="F4B083" w:themeColor="accent2" w:themeTint="99"/>
            <w:sz w:val="18"/>
            <w:szCs w:val="18"/>
          </w:rPr>
          <w:t xml:space="preserve"> of your screen </w:t>
        </w:r>
        <w:r w:rsidRPr="00816489">
          <w:rPr>
            <w:rFonts w:ascii="Menlo" w:hAnsi="Menlo" w:cs="Menlo"/>
            <w:color w:val="F4B083" w:themeColor="accent2" w:themeTint="99"/>
            <w:sz w:val="18"/>
            <w:szCs w:val="18"/>
          </w:rPr>
          <w:t>like this:</w:t>
        </w:r>
      </w:ins>
    </w:p>
    <w:p w14:paraId="517D3EE8" w14:textId="77777777" w:rsidR="005B4CF5" w:rsidRPr="00816489" w:rsidRDefault="005B4CF5" w:rsidP="005B4CF5">
      <w:pPr>
        <w:shd w:val="clear" w:color="auto" w:fill="1E1E1E"/>
        <w:spacing w:line="270" w:lineRule="atLeast"/>
        <w:rPr>
          <w:ins w:id="48" w:author="Yang, Taro" w:date="2020-06-14T13:46:00Z"/>
          <w:rFonts w:ascii="Menlo" w:hAnsi="Menlo" w:cs="Menlo"/>
          <w:color w:val="F4B083" w:themeColor="accent2" w:themeTint="99"/>
          <w:sz w:val="18"/>
          <w:szCs w:val="18"/>
        </w:rPr>
      </w:pPr>
      <w:ins w:id="49" w:author="Yang, Taro" w:date="2020-06-14T13:46:00Z">
        <w:r>
          <w:rPr>
            <w:rFonts w:ascii="Menlo" w:hAnsi="Menlo" w:cs="Menlo"/>
            <w:color w:val="F4B083" w:themeColor="accent2" w:themeTint="99"/>
            <w:sz w:val="18"/>
            <w:szCs w:val="18"/>
          </w:rPr>
          <w:t>Try to keep your entire face within the box. When your face is in a good position the box will turn green.</w:t>
        </w:r>
        <w:r w:rsidRPr="00816489">
          <w:rPr>
            <w:rFonts w:ascii="Menlo" w:hAnsi="Menlo" w:cs="Menlo"/>
            <w:color w:val="F4B083" w:themeColor="accent2" w:themeTint="99"/>
            <w:sz w:val="18"/>
            <w:szCs w:val="18"/>
          </w:rPr>
          <w:t xml:space="preserve"> </w:t>
        </w:r>
      </w:ins>
    </w:p>
    <w:p w14:paraId="4CE32AA3" w14:textId="77777777" w:rsidR="005B4CF5" w:rsidRPr="00816489" w:rsidRDefault="005B4CF5" w:rsidP="005B4CF5">
      <w:pPr>
        <w:shd w:val="clear" w:color="auto" w:fill="1E1E1E"/>
        <w:spacing w:line="270" w:lineRule="atLeast"/>
        <w:rPr>
          <w:ins w:id="50" w:author="Yang, Taro" w:date="2020-06-14T13:46:00Z"/>
          <w:rFonts w:ascii="Menlo" w:hAnsi="Menlo" w:cs="Menlo"/>
          <w:color w:val="F4B083" w:themeColor="accent2" w:themeTint="99"/>
          <w:sz w:val="18"/>
          <w:szCs w:val="18"/>
        </w:rPr>
      </w:pPr>
      <w:ins w:id="51" w:author="Yang, Taro" w:date="2020-06-14T13:46:00Z">
        <w:r w:rsidRPr="00816489">
          <w:rPr>
            <w:rFonts w:ascii="Menlo" w:hAnsi="Menlo" w:cs="Menlo"/>
            <w:color w:val="F4B083" w:themeColor="accent2" w:themeTint="99"/>
            <w:sz w:val="18"/>
            <w:szCs w:val="18"/>
          </w:rPr>
          <w:t>NOTE</w:t>
        </w:r>
        <w:r>
          <w:rPr>
            <w:rFonts w:ascii="Menlo" w:hAnsi="Menlo" w:cs="Menlo"/>
            <w:color w:val="F4B083" w:themeColor="accent2" w:themeTint="99"/>
            <w:sz w:val="18"/>
            <w:szCs w:val="18"/>
          </w:rPr>
          <w:t>:</w:t>
        </w:r>
        <w:r w:rsidRPr="00816489">
          <w:rPr>
            <w:rFonts w:ascii="Menlo" w:hAnsi="Menlo" w:cs="Menlo"/>
            <w:color w:val="F4B083" w:themeColor="accent2" w:themeTint="99"/>
            <w:sz w:val="18"/>
            <w:szCs w:val="18"/>
          </w:rPr>
          <w:t xml:space="preserve"> the video feed only appear</w:t>
        </w:r>
        <w:r>
          <w:rPr>
            <w:rFonts w:ascii="Menlo" w:hAnsi="Menlo" w:cs="Menlo"/>
            <w:color w:val="F4B083" w:themeColor="accent2" w:themeTint="99"/>
            <w:sz w:val="18"/>
            <w:szCs w:val="18"/>
          </w:rPr>
          <w:t>s</w:t>
        </w:r>
        <w:r w:rsidRPr="00816489">
          <w:rPr>
            <w:rFonts w:ascii="Menlo" w:hAnsi="Menlo" w:cs="Menlo"/>
            <w:color w:val="F4B083" w:themeColor="accent2" w:themeTint="99"/>
            <w:sz w:val="18"/>
            <w:szCs w:val="18"/>
          </w:rPr>
          <w:t xml:space="preserve"> during calibration.</w:t>
        </w:r>
      </w:ins>
    </w:p>
    <w:p w14:paraId="41E79FAF" w14:textId="77777777" w:rsidR="005B4CF5" w:rsidRPr="00816489" w:rsidRDefault="005B4CF5" w:rsidP="005B4CF5">
      <w:pPr>
        <w:shd w:val="clear" w:color="auto" w:fill="1E1E1E"/>
        <w:spacing w:line="270" w:lineRule="atLeast"/>
        <w:rPr>
          <w:ins w:id="52" w:author="Yang, Taro" w:date="2020-06-14T13:46:00Z"/>
          <w:rFonts w:ascii="Menlo" w:hAnsi="Menlo" w:cs="Menlo"/>
          <w:color w:val="CE9178"/>
          <w:sz w:val="18"/>
          <w:szCs w:val="18"/>
        </w:rPr>
      </w:pPr>
      <w:ins w:id="53" w:author="Yang, Taro" w:date="2020-06-14T13:46:00Z">
        <w:r>
          <w:rPr>
            <w:rFonts w:ascii="Menlo" w:hAnsi="Menlo" w:cs="Menlo"/>
            <w:color w:val="CE9178"/>
            <w:sz w:val="18"/>
            <w:szCs w:val="18"/>
          </w:rPr>
          <w:t>When you are ready</w:t>
        </w:r>
        <w:r w:rsidRPr="00816489">
          <w:rPr>
            <w:rFonts w:ascii="Menlo" w:hAnsi="Menlo" w:cs="Menlo"/>
            <w:color w:val="CE9178"/>
            <w:sz w:val="18"/>
            <w:szCs w:val="18"/>
          </w:rPr>
          <w:t>, press the SPACE BAR to continue.</w:t>
        </w:r>
      </w:ins>
    </w:p>
    <w:p w14:paraId="6DE5C8B3" w14:textId="77777777" w:rsidR="005B4CF5" w:rsidRDefault="005B4CF5" w:rsidP="005B4CF5">
      <w:pPr>
        <w:shd w:val="clear" w:color="auto" w:fill="1E1E1E"/>
        <w:spacing w:line="270" w:lineRule="atLeast"/>
        <w:ind w:firstLine="440"/>
        <w:rPr>
          <w:ins w:id="54" w:author="Yang, Taro" w:date="2020-06-14T13:46:00Z"/>
          <w:rFonts w:ascii="Menlo" w:hAnsi="Menlo" w:cs="Menlo"/>
          <w:color w:val="9CDCFE"/>
          <w:sz w:val="18"/>
          <w:szCs w:val="18"/>
        </w:rPr>
      </w:pPr>
    </w:p>
    <w:p w14:paraId="235169D9" w14:textId="77777777" w:rsidR="005B4CF5" w:rsidRDefault="005B4CF5" w:rsidP="005B4CF5">
      <w:pPr>
        <w:shd w:val="clear" w:color="auto" w:fill="1E1E1E"/>
        <w:spacing w:line="270" w:lineRule="atLeast"/>
        <w:ind w:firstLine="440"/>
        <w:rPr>
          <w:ins w:id="55" w:author="Yang, Taro" w:date="2020-06-14T13:46:00Z"/>
          <w:rFonts w:ascii="Menlo" w:hAnsi="Menlo" w:cs="Menlo"/>
          <w:color w:val="9CDCFE"/>
          <w:sz w:val="18"/>
          <w:szCs w:val="18"/>
        </w:rPr>
      </w:pPr>
    </w:p>
    <w:p w14:paraId="05567630" w14:textId="77777777" w:rsidR="005B4CF5" w:rsidRDefault="005B4CF5" w:rsidP="005B4CF5">
      <w:pPr>
        <w:shd w:val="clear" w:color="auto" w:fill="1E1E1E"/>
        <w:spacing w:line="270" w:lineRule="atLeast"/>
        <w:ind w:firstLine="440"/>
        <w:rPr>
          <w:ins w:id="56" w:author="Yang, Taro" w:date="2020-06-14T13:46:00Z"/>
          <w:rFonts w:ascii="Menlo" w:hAnsi="Menlo" w:cs="Menlo"/>
          <w:color w:val="9CDCFE"/>
          <w:sz w:val="18"/>
          <w:szCs w:val="18"/>
        </w:rPr>
      </w:pPr>
    </w:p>
    <w:p w14:paraId="6100C66F" w14:textId="77777777" w:rsidR="005B4CF5" w:rsidRDefault="005B4CF5" w:rsidP="005B4CF5">
      <w:pPr>
        <w:shd w:val="clear" w:color="auto" w:fill="1E1E1E"/>
        <w:spacing w:line="270" w:lineRule="atLeast"/>
        <w:ind w:firstLine="440"/>
        <w:rPr>
          <w:ins w:id="57" w:author="Yang, Taro" w:date="2020-06-14T13:46:00Z"/>
          <w:rFonts w:ascii="Menlo" w:hAnsi="Menlo" w:cs="Menlo"/>
          <w:color w:val="9CDCFE"/>
          <w:sz w:val="18"/>
          <w:szCs w:val="18"/>
        </w:rPr>
      </w:pPr>
    </w:p>
    <w:p w14:paraId="75C97699" w14:textId="77777777" w:rsidR="005B4CF5" w:rsidRDefault="005B4CF5" w:rsidP="005B4CF5">
      <w:pPr>
        <w:shd w:val="clear" w:color="auto" w:fill="1E1E1E"/>
        <w:spacing w:line="270" w:lineRule="atLeast"/>
        <w:ind w:firstLine="440"/>
        <w:rPr>
          <w:ins w:id="58" w:author="Yang, Taro" w:date="2020-06-14T13:46:00Z"/>
          <w:rFonts w:ascii="Menlo" w:hAnsi="Menlo" w:cs="Menlo"/>
          <w:color w:val="9CDCFE"/>
          <w:sz w:val="18"/>
          <w:szCs w:val="18"/>
        </w:rPr>
      </w:pPr>
    </w:p>
    <w:p w14:paraId="4CD7C976" w14:textId="77777777" w:rsidR="005B4CF5" w:rsidRDefault="005B4CF5" w:rsidP="005B4CF5">
      <w:pPr>
        <w:shd w:val="clear" w:color="auto" w:fill="1E1E1E"/>
        <w:spacing w:line="270" w:lineRule="atLeast"/>
        <w:ind w:firstLine="440"/>
        <w:rPr>
          <w:ins w:id="59" w:author="Yang, Taro" w:date="2020-06-14T13:46:00Z"/>
          <w:rFonts w:ascii="Menlo" w:hAnsi="Menlo" w:cs="Menlo"/>
          <w:color w:val="9CDCFE"/>
          <w:sz w:val="18"/>
          <w:szCs w:val="18"/>
        </w:rPr>
      </w:pPr>
    </w:p>
    <w:p w14:paraId="0D5893B4" w14:textId="77777777" w:rsidR="005B4CF5" w:rsidRDefault="005B4CF5" w:rsidP="005B4CF5">
      <w:pPr>
        <w:shd w:val="clear" w:color="auto" w:fill="1E1E1E"/>
        <w:spacing w:line="270" w:lineRule="atLeast"/>
        <w:ind w:firstLine="440"/>
        <w:rPr>
          <w:ins w:id="60" w:author="Yang, Taro" w:date="2020-06-14T13:46:00Z"/>
          <w:rFonts w:ascii="Menlo" w:hAnsi="Menlo" w:cs="Menlo"/>
          <w:color w:val="9CDCFE"/>
          <w:sz w:val="18"/>
          <w:szCs w:val="18"/>
        </w:rPr>
      </w:pPr>
    </w:p>
    <w:p w14:paraId="1A272015" w14:textId="77777777" w:rsidR="005B4CF5" w:rsidRDefault="005B4CF5" w:rsidP="005B4CF5">
      <w:pPr>
        <w:shd w:val="clear" w:color="auto" w:fill="1E1E1E"/>
        <w:spacing w:line="270" w:lineRule="atLeast"/>
        <w:ind w:firstLine="440"/>
        <w:rPr>
          <w:ins w:id="61" w:author="Yang, Taro" w:date="2020-06-14T13:46:00Z"/>
          <w:rFonts w:ascii="Menlo" w:hAnsi="Menlo" w:cs="Menlo"/>
          <w:color w:val="9CDCFE"/>
          <w:sz w:val="18"/>
          <w:szCs w:val="18"/>
        </w:rPr>
      </w:pPr>
    </w:p>
    <w:p w14:paraId="6A06883D" w14:textId="77777777" w:rsidR="005B4CF5" w:rsidRDefault="005B4CF5" w:rsidP="005B4CF5">
      <w:pPr>
        <w:shd w:val="clear" w:color="auto" w:fill="1E1E1E"/>
        <w:spacing w:line="270" w:lineRule="atLeast"/>
        <w:rPr>
          <w:ins w:id="62" w:author="Yang, Taro" w:date="2020-06-14T13:46:00Z"/>
          <w:rFonts w:ascii="Menlo" w:hAnsi="Menlo" w:cs="Menlo"/>
          <w:color w:val="9CDCFE"/>
          <w:sz w:val="18"/>
          <w:szCs w:val="18"/>
        </w:rPr>
      </w:pPr>
      <w:ins w:id="63" w:author="Yang, Taro" w:date="2020-06-14T13:46:00Z">
        <w:r w:rsidRPr="00B84D3A">
          <w:rPr>
            <w:rFonts w:ascii="Menlo" w:hAnsi="Menlo" w:cs="Menlo"/>
            <w:color w:val="9CDCFE"/>
            <w:sz w:val="18"/>
            <w:szCs w:val="18"/>
          </w:rPr>
          <w:t>eyeTracking</w:t>
        </w:r>
        <w:r>
          <w:rPr>
            <w:rFonts w:ascii="Menlo" w:hAnsi="Menlo" w:cs="Menlo"/>
            <w:color w:val="9CDCFE"/>
            <w:sz w:val="18"/>
            <w:szCs w:val="18"/>
          </w:rPr>
          <w:t>Notes,</w:t>
        </w:r>
      </w:ins>
    </w:p>
    <w:p w14:paraId="17A5785C" w14:textId="77777777" w:rsidR="005B4CF5" w:rsidRPr="006555F5" w:rsidRDefault="005B4CF5" w:rsidP="005B4CF5">
      <w:pPr>
        <w:shd w:val="clear" w:color="auto" w:fill="1E1E1E"/>
        <w:spacing w:line="270" w:lineRule="atLeast"/>
        <w:rPr>
          <w:ins w:id="64" w:author="Yang, Taro" w:date="2020-06-14T13:46:00Z"/>
          <w:rFonts w:ascii="Menlo" w:hAnsi="Menlo" w:cs="Menlo"/>
          <w:color w:val="F4B083" w:themeColor="accent2" w:themeTint="99"/>
          <w:sz w:val="18"/>
          <w:szCs w:val="18"/>
        </w:rPr>
      </w:pPr>
      <w:ins w:id="65" w:author="Yang, Taro" w:date="2020-06-14T13:46:00Z">
        <w:r w:rsidRPr="006555F5">
          <w:rPr>
            <w:rFonts w:ascii="Menlo" w:hAnsi="Menlo" w:cs="Menlo"/>
            <w:color w:val="F4B083" w:themeColor="accent2" w:themeTint="99"/>
            <w:sz w:val="18"/>
            <w:szCs w:val="18"/>
          </w:rPr>
          <w:t>There are several important notes that are useful for passing the calibration task</w:t>
        </w:r>
        <w:r>
          <w:rPr>
            <w:rFonts w:ascii="Menlo" w:hAnsi="Menlo" w:cs="Menlo"/>
            <w:color w:val="F4B083" w:themeColor="accent2" w:themeTint="99"/>
            <w:sz w:val="18"/>
            <w:szCs w:val="18"/>
          </w:rPr>
          <w:t>.</w:t>
        </w:r>
      </w:ins>
    </w:p>
    <w:p w14:paraId="42071FFD" w14:textId="77777777" w:rsidR="005B4CF5" w:rsidRPr="006555F5" w:rsidRDefault="005B4CF5" w:rsidP="005B4CF5">
      <w:pPr>
        <w:shd w:val="clear" w:color="auto" w:fill="1E1E1E"/>
        <w:spacing w:line="270" w:lineRule="atLeast"/>
        <w:rPr>
          <w:ins w:id="66" w:author="Yang, Taro" w:date="2020-06-14T13:46:00Z"/>
          <w:rFonts w:ascii="Menlo" w:hAnsi="Menlo" w:cs="Menlo"/>
          <w:color w:val="F4B083" w:themeColor="accent2" w:themeTint="99"/>
          <w:sz w:val="18"/>
          <w:szCs w:val="18"/>
        </w:rPr>
      </w:pPr>
      <w:ins w:id="67" w:author="Yang, Taro" w:date="2020-06-14T13:46:00Z">
        <w:r w:rsidRPr="006555F5">
          <w:rPr>
            <w:rFonts w:ascii="Menlo" w:hAnsi="Menlo" w:cs="Menlo"/>
            <w:color w:val="F4B083" w:themeColor="accent2" w:themeTint="99"/>
            <w:sz w:val="18"/>
            <w:szCs w:val="18"/>
          </w:rPr>
          <w:t xml:space="preserve">In addition to the notes in the figure: </w:t>
        </w:r>
      </w:ins>
    </w:p>
    <w:p w14:paraId="2662FA17" w14:textId="77777777" w:rsidR="005B4CF5" w:rsidRPr="006555F5" w:rsidRDefault="005B4CF5" w:rsidP="005B4CF5">
      <w:pPr>
        <w:shd w:val="clear" w:color="auto" w:fill="1E1E1E"/>
        <w:spacing w:line="270" w:lineRule="atLeast"/>
        <w:rPr>
          <w:ins w:id="68" w:author="Yang, Taro" w:date="2020-06-14T13:46:00Z"/>
          <w:rFonts w:ascii="Menlo" w:hAnsi="Menlo" w:cs="Menlo"/>
          <w:color w:val="F4B083" w:themeColor="accent2" w:themeTint="99"/>
          <w:sz w:val="18"/>
          <w:szCs w:val="18"/>
        </w:rPr>
      </w:pPr>
      <w:ins w:id="69" w:author="Yang, Taro" w:date="2020-06-14T13:46:00Z">
        <w:r w:rsidRPr="006555F5">
          <w:rPr>
            <w:rFonts w:ascii="Menlo" w:hAnsi="Menlo" w:cs="Menlo"/>
            <w:color w:val="F4B083" w:themeColor="accent2" w:themeTint="99"/>
            <w:sz w:val="18"/>
            <w:szCs w:val="18"/>
          </w:rPr>
          <w:t>1). Use your eyes to look</w:t>
        </w:r>
        <w:r>
          <w:rPr>
            <w:rFonts w:ascii="Menlo" w:hAnsi="Menlo" w:cs="Menlo"/>
            <w:color w:val="F4B083" w:themeColor="accent2" w:themeTint="99"/>
            <w:sz w:val="18"/>
            <w:szCs w:val="18"/>
          </w:rPr>
          <w:t xml:space="preserve"> around the screen</w:t>
        </w:r>
        <w:r w:rsidRPr="006555F5">
          <w:rPr>
            <w:rFonts w:ascii="Menlo" w:hAnsi="Menlo" w:cs="Menlo"/>
            <w:color w:val="F4B083" w:themeColor="accent2" w:themeTint="99"/>
            <w:sz w:val="18"/>
            <w:szCs w:val="18"/>
          </w:rPr>
          <w:t xml:space="preserve"> and </w:t>
        </w:r>
        <w:r>
          <w:rPr>
            <w:rFonts w:ascii="Menlo" w:hAnsi="Menlo" w:cs="Menlo"/>
            <w:color w:val="F4B083" w:themeColor="accent2" w:themeTint="99"/>
            <w:sz w:val="18"/>
            <w:szCs w:val="18"/>
          </w:rPr>
          <w:t xml:space="preserve">try to </w:t>
        </w:r>
        <w:r w:rsidRPr="006555F5">
          <w:rPr>
            <w:rFonts w:ascii="Menlo" w:hAnsi="Menlo" w:cs="Menlo"/>
            <w:color w:val="F4B083" w:themeColor="accent2" w:themeTint="99"/>
            <w:sz w:val="18"/>
            <w:szCs w:val="18"/>
          </w:rPr>
          <w:t>avoid moving your head.</w:t>
        </w:r>
      </w:ins>
    </w:p>
    <w:p w14:paraId="3E20FB47" w14:textId="77777777" w:rsidR="005B4CF5" w:rsidRPr="00056FEE" w:rsidRDefault="005B4CF5" w:rsidP="005B4CF5">
      <w:pPr>
        <w:shd w:val="clear" w:color="auto" w:fill="1E1E1E"/>
        <w:spacing w:line="270" w:lineRule="atLeast"/>
        <w:rPr>
          <w:ins w:id="70" w:author="Yang, Taro" w:date="2020-06-14T13:46:00Z"/>
          <w:rFonts w:ascii="Menlo" w:hAnsi="Menlo" w:cs="Menlo"/>
          <w:color w:val="F4B083" w:themeColor="accent2" w:themeTint="99"/>
          <w:sz w:val="18"/>
          <w:szCs w:val="18"/>
        </w:rPr>
      </w:pPr>
      <w:ins w:id="71" w:author="Yang, Taro" w:date="2020-06-14T13:46:00Z">
        <w:r w:rsidRPr="006555F5">
          <w:rPr>
            <w:rFonts w:ascii="Menlo" w:hAnsi="Menlo" w:cs="Menlo"/>
            <w:color w:val="F4B083" w:themeColor="accent2" w:themeTint="99"/>
            <w:sz w:val="18"/>
            <w:szCs w:val="18"/>
          </w:rPr>
          <w:t xml:space="preserve">2). </w:t>
        </w:r>
        <w:r>
          <w:rPr>
            <w:rFonts w:ascii="Menlo" w:hAnsi="Menlo" w:cs="Menlo"/>
            <w:color w:val="F4B083" w:themeColor="accent2" w:themeTint="99"/>
            <w:sz w:val="18"/>
            <w:szCs w:val="18"/>
          </w:rPr>
          <w:t xml:space="preserve">Try to keep lights in front of you rather than behind you so that the webcam can clearly see your face. Avoid sitting with a window behind you.    </w:t>
        </w:r>
      </w:ins>
    </w:p>
    <w:p w14:paraId="1254B21B" w14:textId="77777777" w:rsidR="005B4CF5" w:rsidRPr="006555F5" w:rsidRDefault="005B4CF5" w:rsidP="005B4CF5">
      <w:pPr>
        <w:shd w:val="clear" w:color="auto" w:fill="1E1E1E"/>
        <w:spacing w:line="270" w:lineRule="atLeast"/>
        <w:rPr>
          <w:ins w:id="72" w:author="Yang, Taro" w:date="2020-06-14T13:46:00Z"/>
          <w:rFonts w:ascii="Menlo" w:hAnsi="Menlo" w:cs="Menlo"/>
          <w:color w:val="F4B083" w:themeColor="accent2" w:themeTint="99"/>
          <w:sz w:val="18"/>
          <w:szCs w:val="18"/>
        </w:rPr>
      </w:pPr>
      <w:ins w:id="73" w:author="Yang, Taro" w:date="2020-06-14T13:46:00Z">
        <w:r w:rsidRPr="006555F5">
          <w:rPr>
            <w:rFonts w:ascii="Menlo" w:hAnsi="Menlo" w:cs="Menlo"/>
            <w:color w:val="F4B083" w:themeColor="accent2" w:themeTint="99"/>
            <w:sz w:val="18"/>
            <w:szCs w:val="18"/>
          </w:rPr>
          <w:t xml:space="preserve">3). </w:t>
        </w:r>
        <w:r>
          <w:rPr>
            <w:rFonts w:ascii="Menlo" w:hAnsi="Menlo" w:cs="Menlo"/>
            <w:color w:val="F4B083" w:themeColor="accent2" w:themeTint="99"/>
            <w:sz w:val="18"/>
            <w:szCs w:val="18"/>
          </w:rPr>
          <w:t xml:space="preserve">After you have made these adjustments, check again that your face fits nicely within the box on the video feed and that the box is green.  </w:t>
        </w:r>
      </w:ins>
    </w:p>
    <w:p w14:paraId="56416B15" w14:textId="77777777" w:rsidR="005B4CF5" w:rsidRDefault="005B4CF5" w:rsidP="005B4CF5">
      <w:pPr>
        <w:shd w:val="clear" w:color="auto" w:fill="1E1E1E"/>
        <w:spacing w:line="270" w:lineRule="atLeast"/>
        <w:rPr>
          <w:ins w:id="74" w:author="Yang, Taro" w:date="2020-06-14T13:46:00Z"/>
          <w:rFonts w:ascii="Menlo" w:hAnsi="Menlo" w:cs="Menlo"/>
          <w:color w:val="F4B083" w:themeColor="accent2" w:themeTint="99"/>
          <w:sz w:val="18"/>
          <w:szCs w:val="18"/>
        </w:rPr>
      </w:pPr>
    </w:p>
    <w:p w14:paraId="26B5E417" w14:textId="77777777" w:rsidR="005B4CF5" w:rsidRPr="006555F5" w:rsidRDefault="005B4CF5" w:rsidP="005B4CF5">
      <w:pPr>
        <w:shd w:val="clear" w:color="auto" w:fill="1E1E1E"/>
        <w:spacing w:line="270" w:lineRule="atLeast"/>
        <w:rPr>
          <w:ins w:id="75" w:author="Yang, Taro" w:date="2020-06-14T13:46:00Z"/>
          <w:rFonts w:ascii="Menlo" w:hAnsi="Menlo" w:cs="Menlo"/>
          <w:color w:val="F4B083" w:themeColor="accent2" w:themeTint="99"/>
          <w:sz w:val="18"/>
          <w:szCs w:val="18"/>
        </w:rPr>
      </w:pPr>
      <w:ins w:id="76" w:author="Yang, Taro" w:date="2020-06-14T13:46:00Z">
        <w:r>
          <w:rPr>
            <w:rFonts w:ascii="Menlo" w:hAnsi="Menlo" w:cs="Menlo"/>
            <w:color w:val="F4B083" w:themeColor="accent2" w:themeTint="99"/>
            <w:sz w:val="18"/>
            <w:szCs w:val="18"/>
          </w:rPr>
          <w:t>Once you have made these adjustments</w:t>
        </w:r>
        <w:r w:rsidRPr="006555F5">
          <w:rPr>
            <w:rFonts w:ascii="Menlo" w:hAnsi="Menlo" w:cs="Menlo"/>
            <w:color w:val="F4B083" w:themeColor="accent2" w:themeTint="99"/>
            <w:sz w:val="18"/>
            <w:szCs w:val="18"/>
          </w:rPr>
          <w:t xml:space="preserve"> press the space bar to continue.</w:t>
        </w:r>
      </w:ins>
    </w:p>
    <w:p w14:paraId="2AFC0991" w14:textId="77777777" w:rsidR="005B4CF5" w:rsidRDefault="005B4CF5" w:rsidP="005B4CF5">
      <w:pPr>
        <w:shd w:val="clear" w:color="auto" w:fill="1E1E1E"/>
        <w:spacing w:line="270" w:lineRule="atLeast"/>
        <w:rPr>
          <w:ins w:id="77" w:author="Yang, Taro" w:date="2020-06-14T13:46:00Z"/>
          <w:rFonts w:ascii="Menlo" w:hAnsi="Menlo" w:cs="Menlo"/>
          <w:color w:val="F4B083" w:themeColor="accent2" w:themeTint="99"/>
          <w:sz w:val="18"/>
          <w:szCs w:val="18"/>
        </w:rPr>
      </w:pPr>
    </w:p>
    <w:p w14:paraId="2207D6E5" w14:textId="7BC38D8C" w:rsidR="005B4CF5" w:rsidRDefault="005B4CF5" w:rsidP="005B4CF5">
      <w:pPr>
        <w:shd w:val="clear" w:color="auto" w:fill="1E1E1E"/>
        <w:spacing w:line="270" w:lineRule="atLeast"/>
        <w:rPr>
          <w:ins w:id="78" w:author="Yang, Taro" w:date="2020-06-14T13:47:00Z"/>
          <w:rFonts w:ascii="Menlo" w:hAnsi="Menlo" w:cs="Menlo"/>
          <w:color w:val="F4B083" w:themeColor="accent2" w:themeTint="99"/>
          <w:sz w:val="18"/>
          <w:szCs w:val="18"/>
        </w:rPr>
      </w:pPr>
      <w:ins w:id="79" w:author="Yang, Taro" w:date="2020-06-14T13:46:00Z">
        <w:r w:rsidRPr="006555F5">
          <w:rPr>
            <w:rFonts w:ascii="Menlo" w:hAnsi="Menlo" w:cs="Menlo"/>
            <w:color w:val="F4B083" w:themeColor="accent2" w:themeTint="99"/>
            <w:sz w:val="18"/>
            <w:szCs w:val="18"/>
          </w:rPr>
          <w:lastRenderedPageBreak/>
          <w:t>NOTE: if you</w:t>
        </w:r>
        <w:r>
          <w:rPr>
            <w:rFonts w:ascii="Menlo" w:hAnsi="Menlo" w:cs="Menlo"/>
            <w:color w:val="F4B083" w:themeColor="accent2" w:themeTint="99"/>
            <w:sz w:val="18"/>
            <w:szCs w:val="18"/>
          </w:rPr>
          <w:t xml:space="preserve"> are</w:t>
        </w:r>
        <w:r w:rsidRPr="006555F5">
          <w:rPr>
            <w:rFonts w:ascii="Menlo" w:hAnsi="Menlo" w:cs="Menlo"/>
            <w:color w:val="F4B083" w:themeColor="accent2" w:themeTint="99"/>
            <w:sz w:val="18"/>
            <w:szCs w:val="18"/>
          </w:rPr>
          <w:t xml:space="preserve"> back on this page, it means</w:t>
        </w:r>
        <w:r>
          <w:rPr>
            <w:rFonts w:ascii="Menlo" w:hAnsi="Menlo" w:cs="Menlo"/>
            <w:color w:val="F4B083" w:themeColor="accent2" w:themeTint="99"/>
            <w:sz w:val="18"/>
            <w:szCs w:val="18"/>
          </w:rPr>
          <w:t xml:space="preserve"> the calibration and validation did not work as well as we would like</w:t>
        </w:r>
        <w:r w:rsidRPr="006555F5">
          <w:rPr>
            <w:rFonts w:ascii="Menlo" w:hAnsi="Menlo" w:cs="Menlo"/>
            <w:color w:val="F4B083" w:themeColor="accent2" w:themeTint="99"/>
            <w:sz w:val="18"/>
            <w:szCs w:val="18"/>
          </w:rPr>
          <w:t>.</w:t>
        </w:r>
        <w:r>
          <w:rPr>
            <w:rFonts w:ascii="Menlo" w:hAnsi="Menlo" w:cs="Menlo"/>
            <w:color w:val="F4B083" w:themeColor="accent2" w:themeTint="99"/>
            <w:sz w:val="18"/>
            <w:szCs w:val="18"/>
          </w:rPr>
          <w:t xml:space="preserve">  Please read the notes above again, make any adjustments, and try again. There are only three chances to get this </w:t>
        </w:r>
        <w:commentRangeStart w:id="80"/>
        <w:r>
          <w:rPr>
            <w:rFonts w:ascii="Menlo" w:hAnsi="Menlo" w:cs="Menlo"/>
            <w:color w:val="F4B083" w:themeColor="accent2" w:themeTint="99"/>
            <w:sz w:val="18"/>
            <w:szCs w:val="18"/>
          </w:rPr>
          <w:t>right</w:t>
        </w:r>
        <w:commentRangeEnd w:id="80"/>
        <w:r>
          <w:rPr>
            <w:rStyle w:val="CommentReference"/>
          </w:rPr>
          <w:commentReference w:id="80"/>
        </w:r>
        <w:r>
          <w:rPr>
            <w:rFonts w:ascii="Menlo" w:hAnsi="Menlo" w:cs="Menlo"/>
            <w:color w:val="F4B083" w:themeColor="accent2" w:themeTint="99"/>
            <w:sz w:val="18"/>
            <w:szCs w:val="18"/>
          </w:rPr>
          <w:t xml:space="preserve">.  </w:t>
        </w:r>
      </w:ins>
    </w:p>
    <w:p w14:paraId="181A1E7C" w14:textId="0DD37A91" w:rsidR="005B4CF5" w:rsidRPr="005B4CF5" w:rsidRDefault="005B4CF5" w:rsidP="005B4CF5">
      <w:pPr>
        <w:shd w:val="clear" w:color="auto" w:fill="1E1E1E"/>
        <w:spacing w:line="270" w:lineRule="atLeast"/>
        <w:rPr>
          <w:ins w:id="81" w:author="Yang, Taro" w:date="2020-06-14T13:46:00Z"/>
          <w:rFonts w:ascii="Menlo" w:hAnsi="Menlo" w:cs="Menlo"/>
          <w:color w:val="D4D4D4"/>
          <w:sz w:val="18"/>
          <w:szCs w:val="18"/>
          <w:rPrChange w:id="82" w:author="Yang, Taro" w:date="2020-06-14T13:47:00Z">
            <w:rPr>
              <w:ins w:id="83" w:author="Yang, Taro" w:date="2020-06-14T13:46:00Z"/>
              <w:rFonts w:ascii="Menlo" w:hAnsi="Menlo" w:cs="Menlo"/>
              <w:color w:val="F4B083" w:themeColor="accent2" w:themeTint="99"/>
              <w:sz w:val="18"/>
              <w:szCs w:val="18"/>
            </w:rPr>
          </w:rPrChange>
        </w:rPr>
      </w:pPr>
      <w:ins w:id="84" w:author="Yang, Taro" w:date="2020-06-14T13:47:00Z">
        <w:r w:rsidRPr="005B4CF5">
          <w:rPr>
            <w:rFonts w:ascii="Menlo" w:hAnsi="Menlo" w:cs="Menlo"/>
            <w:color w:val="CE9178"/>
            <w:sz w:val="18"/>
            <w:szCs w:val="18"/>
          </w:rPr>
          <w:t xml:space="preserve">Otherwise, you will terminate the study and receive $1 for the participation. </w:t>
        </w:r>
      </w:ins>
    </w:p>
    <w:p w14:paraId="21CBD327" w14:textId="77777777" w:rsidR="005B4CF5" w:rsidRPr="006555F5" w:rsidRDefault="005B4CF5" w:rsidP="005B4CF5">
      <w:pPr>
        <w:shd w:val="clear" w:color="auto" w:fill="1E1E1E"/>
        <w:spacing w:line="270" w:lineRule="atLeast"/>
        <w:rPr>
          <w:ins w:id="85" w:author="Yang, Taro" w:date="2020-06-14T13:46:00Z"/>
          <w:rFonts w:ascii="Menlo" w:hAnsi="Menlo" w:cs="Menlo"/>
          <w:color w:val="F4B083" w:themeColor="accent2" w:themeTint="99"/>
          <w:sz w:val="18"/>
          <w:szCs w:val="18"/>
        </w:rPr>
      </w:pPr>
      <w:ins w:id="86" w:author="Yang, Taro" w:date="2020-06-14T13:46:00Z">
        <w:r>
          <w:rPr>
            <w:rFonts w:ascii="Menlo" w:hAnsi="Menlo" w:cs="Menlo"/>
            <w:color w:val="F4B083" w:themeColor="accent2" w:themeTint="99"/>
            <w:sz w:val="18"/>
            <w:szCs w:val="18"/>
          </w:rPr>
          <w:t>When</w:t>
        </w:r>
        <w:r w:rsidRPr="006555F5">
          <w:rPr>
            <w:rFonts w:ascii="Menlo" w:hAnsi="Menlo" w:cs="Menlo"/>
            <w:color w:val="F4B083" w:themeColor="accent2" w:themeTint="99"/>
            <w:sz w:val="18"/>
            <w:szCs w:val="18"/>
          </w:rPr>
          <w:t xml:space="preserve"> you are ready, press the space bar to continue.</w:t>
        </w:r>
      </w:ins>
    </w:p>
    <w:p w14:paraId="23704F58" w14:textId="77777777" w:rsidR="005B4CF5" w:rsidRDefault="005B4CF5" w:rsidP="005B4CF5">
      <w:pPr>
        <w:shd w:val="clear" w:color="auto" w:fill="1E1E1E"/>
        <w:spacing w:line="270" w:lineRule="atLeast"/>
        <w:rPr>
          <w:ins w:id="87" w:author="Yang, Taro" w:date="2020-06-14T13:46:00Z"/>
          <w:rFonts w:ascii="Menlo" w:hAnsi="Menlo" w:cs="Menlo"/>
          <w:color w:val="9CDCFE"/>
          <w:sz w:val="18"/>
          <w:szCs w:val="18"/>
        </w:rPr>
      </w:pPr>
    </w:p>
    <w:p w14:paraId="08F0EA5A" w14:textId="1D5B2BF4" w:rsidR="005B4CF5" w:rsidRDefault="005B4CF5" w:rsidP="006555F5">
      <w:pPr>
        <w:shd w:val="clear" w:color="auto" w:fill="1E1E1E"/>
        <w:spacing w:line="270" w:lineRule="atLeast"/>
        <w:rPr>
          <w:ins w:id="88" w:author="Yang, Taro" w:date="2020-06-14T13:46:00Z"/>
          <w:rFonts w:ascii="Menlo" w:hAnsi="Menlo" w:cs="Menlo"/>
          <w:color w:val="9CDCFE"/>
          <w:sz w:val="18"/>
          <w:szCs w:val="18"/>
        </w:rPr>
      </w:pPr>
    </w:p>
    <w:p w14:paraId="6F833D6A" w14:textId="77777777" w:rsidR="005B4CF5" w:rsidRDefault="005B4CF5" w:rsidP="005B4CF5">
      <w:pPr>
        <w:shd w:val="clear" w:color="auto" w:fill="1E1E1E"/>
        <w:spacing w:line="270" w:lineRule="atLeast"/>
        <w:rPr>
          <w:ins w:id="89" w:author="Yang, Taro" w:date="2020-06-14T13:47:00Z"/>
          <w:rFonts w:ascii="Menlo" w:hAnsi="Menlo" w:cs="Menlo"/>
          <w:color w:val="9CDCFE"/>
          <w:sz w:val="18"/>
          <w:szCs w:val="18"/>
        </w:rPr>
      </w:pPr>
      <w:proofErr w:type="spellStart"/>
      <w:ins w:id="90" w:author="Yang, Taro" w:date="2020-06-14T13:47:00Z">
        <w:r w:rsidRPr="00B84D3A">
          <w:rPr>
            <w:rFonts w:ascii="Menlo" w:hAnsi="Menlo" w:cs="Menlo"/>
            <w:color w:val="9CDCFE"/>
            <w:sz w:val="18"/>
            <w:szCs w:val="18"/>
          </w:rPr>
          <w:t>inital_eye_calibration</w:t>
        </w:r>
        <w:proofErr w:type="spellEnd"/>
      </w:ins>
    </w:p>
    <w:p w14:paraId="4DB1FE64" w14:textId="71A81F8C" w:rsidR="005B4CF5" w:rsidRDefault="005B4CF5" w:rsidP="005B4CF5">
      <w:pPr>
        <w:shd w:val="clear" w:color="auto" w:fill="1E1E1E"/>
        <w:spacing w:line="270" w:lineRule="atLeast"/>
        <w:rPr>
          <w:ins w:id="91" w:author="Yang, Taro" w:date="2020-06-14T13:46:00Z"/>
          <w:rFonts w:ascii="Menlo" w:hAnsi="Menlo" w:cs="Menlo"/>
          <w:color w:val="9CDCFE"/>
          <w:sz w:val="18"/>
          <w:szCs w:val="18"/>
        </w:rPr>
      </w:pPr>
      <w:ins w:id="92" w:author="Yang, Taro" w:date="2020-06-14T13:47:00Z">
        <w:r>
          <w:rPr>
            <w:rFonts w:ascii="Menlo" w:hAnsi="Menlo" w:cs="Menlo"/>
            <w:color w:val="9CDCFE"/>
            <w:sz w:val="18"/>
            <w:szCs w:val="18"/>
          </w:rPr>
          <w:t xml:space="preserve">prompt!!!: </w:t>
        </w:r>
        <w:r w:rsidRPr="006555F5">
          <w:rPr>
            <w:rFonts w:ascii="Menlo" w:hAnsi="Menlo" w:cs="Menlo"/>
            <w:color w:val="CE9178"/>
            <w:sz w:val="18"/>
            <w:szCs w:val="18"/>
          </w:rPr>
          <w:t xml:space="preserve">Before you begin the task, please wait until the video feed appears on the screen. Please adjust your seat position. When you are </w:t>
        </w:r>
      </w:ins>
      <w:ins w:id="93" w:author="Yang, Taro" w:date="2020-06-14T13:48:00Z">
        <w:r w:rsidRPr="006555F5">
          <w:rPr>
            <w:rFonts w:ascii="Menlo" w:hAnsi="Menlo" w:cs="Menlo"/>
            <w:color w:val="CE9178"/>
            <w:sz w:val="18"/>
            <w:szCs w:val="18"/>
          </w:rPr>
          <w:t>ready, please</w:t>
        </w:r>
      </w:ins>
      <w:ins w:id="94" w:author="Yang, Taro" w:date="2020-06-14T13:47:00Z">
        <w:r w:rsidRPr="006555F5">
          <w:rPr>
            <w:rFonts w:ascii="Menlo" w:hAnsi="Menlo" w:cs="Menlo"/>
            <w:color w:val="CE9178"/>
            <w:sz w:val="18"/>
            <w:szCs w:val="18"/>
          </w:rPr>
          <w:t xml:space="preserve"> press the spacebar to continue</w:t>
        </w:r>
      </w:ins>
    </w:p>
    <w:p w14:paraId="00AD95A2" w14:textId="1E5224FF" w:rsidR="005B4CF5" w:rsidRDefault="005B4CF5" w:rsidP="006555F5">
      <w:pPr>
        <w:shd w:val="clear" w:color="auto" w:fill="1E1E1E"/>
        <w:spacing w:line="270" w:lineRule="atLeast"/>
        <w:rPr>
          <w:ins w:id="95" w:author="Yang, Taro" w:date="2020-06-14T13:46:00Z"/>
          <w:rFonts w:ascii="Menlo" w:hAnsi="Menlo" w:cs="Menlo"/>
          <w:color w:val="9CDCFE"/>
          <w:sz w:val="18"/>
          <w:szCs w:val="18"/>
        </w:rPr>
      </w:pPr>
    </w:p>
    <w:p w14:paraId="4FD5A47F" w14:textId="52147048" w:rsidR="005B4CF5" w:rsidRDefault="005B4CF5" w:rsidP="006555F5">
      <w:pPr>
        <w:shd w:val="clear" w:color="auto" w:fill="1E1E1E"/>
        <w:spacing w:line="270" w:lineRule="atLeast"/>
        <w:rPr>
          <w:ins w:id="96" w:author="Yang, Taro" w:date="2020-06-14T13:46:00Z"/>
          <w:rFonts w:ascii="Menlo" w:hAnsi="Menlo" w:cs="Menlo"/>
          <w:color w:val="9CDCFE"/>
          <w:sz w:val="18"/>
          <w:szCs w:val="18"/>
        </w:rPr>
      </w:pPr>
    </w:p>
    <w:p w14:paraId="75245351" w14:textId="77777777" w:rsidR="005B4CF5" w:rsidRDefault="005B4CF5" w:rsidP="006555F5">
      <w:pPr>
        <w:shd w:val="clear" w:color="auto" w:fill="1E1E1E"/>
        <w:spacing w:line="270" w:lineRule="atLeast"/>
        <w:rPr>
          <w:rFonts w:ascii="Menlo" w:hAnsi="Menlo" w:cs="Menlo"/>
          <w:color w:val="9CDCFE"/>
          <w:sz w:val="18"/>
          <w:szCs w:val="18"/>
        </w:rPr>
      </w:pPr>
    </w:p>
    <w:p w14:paraId="6B6AD2C1" w14:textId="59614976" w:rsidR="00B84D3A" w:rsidRDefault="00B84D3A" w:rsidP="006555F5">
      <w:pPr>
        <w:shd w:val="clear" w:color="auto" w:fill="1E1E1E"/>
        <w:spacing w:line="270" w:lineRule="atLeast"/>
        <w:rPr>
          <w:ins w:id="97" w:author="Yang, Taro" w:date="2020-06-14T13:48:00Z"/>
          <w:rFonts w:ascii="Menlo" w:hAnsi="Menlo" w:cs="Menlo"/>
          <w:color w:val="D4D4D4"/>
          <w:sz w:val="18"/>
          <w:szCs w:val="18"/>
        </w:rPr>
      </w:pPr>
      <w:r w:rsidRPr="00B84D3A">
        <w:rPr>
          <w:rFonts w:ascii="Menlo" w:hAnsi="Menlo" w:cs="Menlo"/>
          <w:color w:val="9CDCFE"/>
          <w:sz w:val="18"/>
          <w:szCs w:val="18"/>
        </w:rPr>
        <w:t>experimentOverview</w:t>
      </w:r>
      <w:r w:rsidRPr="00B84D3A">
        <w:rPr>
          <w:rFonts w:ascii="Menlo" w:hAnsi="Menlo" w:cs="Menlo"/>
          <w:color w:val="D4D4D4"/>
          <w:sz w:val="18"/>
          <w:szCs w:val="18"/>
        </w:rPr>
        <w:t>,</w:t>
      </w:r>
    </w:p>
    <w:p w14:paraId="044C0CBC" w14:textId="32FB50DF" w:rsidR="005B4CF5" w:rsidRDefault="005B4CF5" w:rsidP="006555F5">
      <w:pPr>
        <w:shd w:val="clear" w:color="auto" w:fill="1E1E1E"/>
        <w:spacing w:line="270" w:lineRule="atLeast"/>
        <w:rPr>
          <w:rFonts w:ascii="Menlo" w:hAnsi="Menlo" w:cs="Menlo"/>
          <w:color w:val="D4D4D4"/>
          <w:sz w:val="18"/>
          <w:szCs w:val="18"/>
        </w:rPr>
      </w:pPr>
      <w:ins w:id="98" w:author="Yang, Taro" w:date="2020-06-14T13:48:00Z">
        <w:r>
          <w:rPr>
            <w:rFonts w:ascii="Menlo" w:hAnsi="Menlo" w:cs="Menlo"/>
            <w:color w:val="CE9178"/>
            <w:sz w:val="18"/>
            <w:szCs w:val="18"/>
          </w:rPr>
          <w:t xml:space="preserve">Success! The calibration and validation was successful. Now, we will begin with the task. </w:t>
        </w:r>
      </w:ins>
    </w:p>
    <w:p w14:paraId="352F7C73" w14:textId="4B14F421" w:rsidR="00816489" w:rsidRPr="00816489" w:rsidRDefault="00816489" w:rsidP="002271A5">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In Today's </w:t>
      </w:r>
      <w:r w:rsidR="002271A5">
        <w:rPr>
          <w:rFonts w:ascii="Menlo" w:hAnsi="Menlo" w:cs="Menlo"/>
          <w:color w:val="CE9178"/>
          <w:sz w:val="18"/>
          <w:szCs w:val="18"/>
        </w:rPr>
        <w:t>study</w:t>
      </w:r>
      <w:r w:rsidRPr="00816489">
        <w:rPr>
          <w:rFonts w:ascii="Menlo" w:hAnsi="Menlo" w:cs="Menlo"/>
          <w:color w:val="CE9178"/>
          <w:sz w:val="18"/>
          <w:szCs w:val="18"/>
        </w:rPr>
        <w:t xml:space="preserve">, you will be making a series of decisions about donating to charities.&lt;br/&gt; </w:t>
      </w:r>
    </w:p>
    <w:p w14:paraId="79C610D4" w14:textId="57981226" w:rsidR="00816489" w:rsidRDefault="00816489" w:rsidP="00816489">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  There will be multiple parts to the study, and you will receive instructions before each new part. &lt;br/&gt;</w:t>
      </w:r>
    </w:p>
    <w:p w14:paraId="7FFD2B4B" w14:textId="637A7D1E" w:rsidR="002271A5" w:rsidRDefault="002271A5" w:rsidP="00816489">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The decisions that you make will affect your final earnings, so make sure to pay attention to the instructions.</w:t>
      </w:r>
      <w:r w:rsidRPr="002271A5">
        <w:rPr>
          <w:rFonts w:ascii="Menlo" w:hAnsi="Menlo" w:cs="Menlo"/>
          <w:color w:val="CE9178"/>
          <w:sz w:val="18"/>
          <w:szCs w:val="18"/>
        </w:rPr>
        <w:t xml:space="preserve"> </w:t>
      </w:r>
      <w:r w:rsidRPr="00816489">
        <w:rPr>
          <w:rFonts w:ascii="Menlo" w:hAnsi="Menlo" w:cs="Menlo"/>
          <w:color w:val="CE9178"/>
          <w:sz w:val="18"/>
          <w:szCs w:val="18"/>
        </w:rPr>
        <w:t>&lt;br/&gt;</w:t>
      </w:r>
    </w:p>
    <w:p w14:paraId="0F8CD687" w14:textId="7DE67C69" w:rsidR="002271A5" w:rsidRDefault="002271A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    At the end of the study, we will randomly select one of your decisions and carry it out. &lt;br/&gt;   </w:t>
      </w:r>
    </w:p>
    <w:p w14:paraId="2A545D81" w14:textId="4A7E3ABE" w:rsidR="002271A5" w:rsidRDefault="002271A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    So, you should treat every decision as if it is the only one that counts. &lt;br/&gt;</w:t>
      </w:r>
    </w:p>
    <w:p w14:paraId="67A0744C" w14:textId="383AA73F" w:rsidR="005A0556" w:rsidRPr="002271A5" w:rsidRDefault="005A0556"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    In addition to the randomly </w:t>
      </w:r>
      <w:commentRangeStart w:id="99"/>
      <w:r>
        <w:rPr>
          <w:rFonts w:ascii="Menlo" w:hAnsi="Menlo" w:cs="Menlo"/>
          <w:color w:val="CE9178"/>
          <w:sz w:val="18"/>
          <w:szCs w:val="18"/>
        </w:rPr>
        <w:t>selected payment decision</w:t>
      </w:r>
      <w:commentRangeEnd w:id="99"/>
      <w:r w:rsidR="00D85A08">
        <w:rPr>
          <w:rStyle w:val="CommentReference"/>
          <w:rFonts w:asciiTheme="minorHAnsi" w:eastAsiaTheme="minorEastAsia" w:hAnsiTheme="minorHAnsi" w:cstheme="minorBidi"/>
          <w:lang w:val="en-US"/>
        </w:rPr>
        <w:commentReference w:id="99"/>
      </w:r>
      <w:r>
        <w:rPr>
          <w:rFonts w:ascii="Menlo" w:hAnsi="Menlo" w:cs="Menlo"/>
          <w:color w:val="CE9178"/>
          <w:sz w:val="18"/>
          <w:szCs w:val="18"/>
        </w:rPr>
        <w:t>, you will also earn a fixed fee of $X for completing the study.</w:t>
      </w:r>
    </w:p>
    <w:p w14:paraId="3BC8E602" w14:textId="77777777"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&lt;br&gt;&lt;br/&gt;</w:t>
      </w:r>
    </w:p>
    <w:p w14:paraId="252CB3D1" w14:textId="15C10280" w:rsidR="00816489" w:rsidRPr="00816489" w:rsidRDefault="00056FEE" w:rsidP="0081648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r w:rsidR="00CB08A3">
        <w:rPr>
          <w:rFonts w:ascii="Menlo" w:hAnsi="Menlo" w:cs="Menlo"/>
          <w:color w:val="CE9178"/>
          <w:sz w:val="18"/>
          <w:szCs w:val="18"/>
        </w:rPr>
        <w:t>When</w:t>
      </w:r>
      <w:r w:rsidR="00CB08A3" w:rsidRPr="00816489">
        <w:rPr>
          <w:rFonts w:ascii="Menlo" w:hAnsi="Menlo" w:cs="Menlo"/>
          <w:color w:val="CE9178"/>
          <w:sz w:val="18"/>
          <w:szCs w:val="18"/>
        </w:rPr>
        <w:t xml:space="preserve"> </w:t>
      </w:r>
      <w:r w:rsidR="00816489" w:rsidRPr="00816489">
        <w:rPr>
          <w:rFonts w:ascii="Menlo" w:hAnsi="Menlo" w:cs="Menlo"/>
          <w:color w:val="CE9178"/>
          <w:sz w:val="18"/>
          <w:szCs w:val="18"/>
        </w:rPr>
        <w:t xml:space="preserve">you are ready, press </w:t>
      </w:r>
      <w:proofErr w:type="gramStart"/>
      <w:r w:rsidR="00816489" w:rsidRPr="00816489">
        <w:rPr>
          <w:rFonts w:ascii="Menlo" w:hAnsi="Menlo" w:cs="Menlo"/>
          <w:color w:val="CE9178"/>
          <w:sz w:val="18"/>
          <w:szCs w:val="18"/>
        </w:rPr>
        <w:t>the  &lt;</w:t>
      </w:r>
      <w:proofErr w:type="gramEnd"/>
      <w:r w:rsidR="00816489" w:rsidRPr="00816489">
        <w:rPr>
          <w:rFonts w:ascii="Menlo" w:hAnsi="Menlo" w:cs="Menlo"/>
          <w:color w:val="CE9178"/>
          <w:sz w:val="18"/>
          <w:szCs w:val="18"/>
        </w:rPr>
        <w:t xml:space="preserve">b&gt;SPACE BAR&lt;/b&gt; to </w:t>
      </w:r>
      <w:r w:rsidR="005B2740">
        <w:rPr>
          <w:rFonts w:ascii="Menlo" w:hAnsi="Menlo" w:cs="Menlo"/>
          <w:color w:val="CE9178"/>
          <w:sz w:val="18"/>
          <w:szCs w:val="18"/>
        </w:rPr>
        <w:t>continue</w:t>
      </w:r>
      <w:r w:rsidR="002271A5">
        <w:rPr>
          <w:rFonts w:ascii="Menlo" w:hAnsi="Menlo" w:cs="Menlo"/>
          <w:color w:val="CE9178"/>
          <w:sz w:val="18"/>
          <w:szCs w:val="18"/>
        </w:rPr>
        <w:t>.</w:t>
      </w:r>
      <w:r w:rsidR="00816489" w:rsidRPr="00816489">
        <w:rPr>
          <w:rFonts w:ascii="Menlo" w:hAnsi="Menlo" w:cs="Menlo"/>
          <w:color w:val="CE9178"/>
          <w:sz w:val="18"/>
          <w:szCs w:val="18"/>
        </w:rPr>
        <w:t>&lt;/div&gt;`</w:t>
      </w:r>
      <w:r w:rsidR="00816489" w:rsidRPr="00816489">
        <w:rPr>
          <w:rFonts w:ascii="Menlo" w:hAnsi="Menlo" w:cs="Menlo"/>
          <w:color w:val="D4D4D4"/>
          <w:sz w:val="18"/>
          <w:szCs w:val="18"/>
        </w:rPr>
        <w:t>,</w:t>
      </w:r>
    </w:p>
    <w:p w14:paraId="26D1A663" w14:textId="77777777" w:rsidR="00816489" w:rsidRDefault="00816489" w:rsidP="00816489">
      <w:pPr>
        <w:shd w:val="clear" w:color="auto" w:fill="1E1E1E"/>
        <w:spacing w:line="270" w:lineRule="atLeast"/>
        <w:rPr>
          <w:rFonts w:ascii="Menlo" w:hAnsi="Menlo" w:cs="Menlo"/>
          <w:color w:val="D4D4D4"/>
          <w:sz w:val="18"/>
          <w:szCs w:val="18"/>
        </w:rPr>
      </w:pPr>
    </w:p>
    <w:p w14:paraId="12BAC41E" w14:textId="77777777" w:rsidR="00816489" w:rsidRPr="00B84D3A" w:rsidRDefault="00816489" w:rsidP="00816489">
      <w:pPr>
        <w:shd w:val="clear" w:color="auto" w:fill="1E1E1E"/>
        <w:spacing w:line="270" w:lineRule="atLeast"/>
        <w:ind w:firstLine="440"/>
        <w:rPr>
          <w:rFonts w:ascii="Menlo" w:hAnsi="Menlo" w:cs="Menlo"/>
          <w:color w:val="D4D4D4"/>
          <w:sz w:val="18"/>
          <w:szCs w:val="18"/>
        </w:rPr>
      </w:pPr>
    </w:p>
    <w:p w14:paraId="0DA7A82F" w14:textId="590F16E7" w:rsidR="00816489"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slideshowOverview</w:t>
      </w:r>
      <w:r w:rsidRPr="00B84D3A">
        <w:rPr>
          <w:rFonts w:ascii="Menlo" w:hAnsi="Menlo" w:cs="Menlo"/>
          <w:color w:val="D4D4D4"/>
          <w:sz w:val="18"/>
          <w:szCs w:val="18"/>
        </w:rPr>
        <w:t>,</w:t>
      </w:r>
    </w:p>
    <w:p w14:paraId="7BACA581" w14:textId="28899E27"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In this part of the study, you will see all the charities for which you will make donati</w:t>
      </w:r>
      <w:r w:rsidR="00752958">
        <w:rPr>
          <w:rFonts w:ascii="Menlo" w:hAnsi="Menlo" w:cs="Menlo"/>
          <w:color w:val="CE9178"/>
          <w:sz w:val="18"/>
          <w:szCs w:val="18"/>
        </w:rPr>
        <w:t>on</w:t>
      </w:r>
      <w:r w:rsidRPr="00816489">
        <w:rPr>
          <w:rFonts w:ascii="Menlo" w:hAnsi="Menlo" w:cs="Menlo"/>
          <w:color w:val="CE9178"/>
          <w:sz w:val="18"/>
          <w:szCs w:val="18"/>
        </w:rPr>
        <w:t xml:space="preserve"> </w:t>
      </w:r>
      <w:proofErr w:type="gramStart"/>
      <w:r w:rsidRPr="00816489">
        <w:rPr>
          <w:rFonts w:ascii="Menlo" w:hAnsi="Menlo" w:cs="Menlo"/>
          <w:color w:val="CE9178"/>
          <w:sz w:val="18"/>
          <w:szCs w:val="18"/>
        </w:rPr>
        <w:t>decisions.&lt;</w:t>
      </w:r>
      <w:proofErr w:type="gramEnd"/>
      <w:r w:rsidRPr="00816489">
        <w:rPr>
          <w:rFonts w:ascii="Menlo" w:hAnsi="Menlo" w:cs="Menlo"/>
          <w:color w:val="CE9178"/>
          <w:sz w:val="18"/>
          <w:szCs w:val="18"/>
        </w:rPr>
        <w:t>br/&gt;</w:t>
      </w:r>
    </w:p>
    <w:p w14:paraId="29563429" w14:textId="0334674F"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There will be a short description of each charity's mission. &lt;br/&gt;</w:t>
      </w:r>
    </w:p>
    <w:p w14:paraId="6B1BE1D5" w14:textId="3CC53501"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Each charity will only be displayed for 3 seconds. &lt;br/&gt;</w:t>
      </w:r>
    </w:p>
    <w:p w14:paraId="27B39986" w14:textId="4284F3BE" w:rsidR="00816489" w:rsidRPr="00405A41"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At the end of the </w:t>
      </w:r>
      <w:r w:rsidR="005B2740">
        <w:rPr>
          <w:rFonts w:ascii="Menlo" w:hAnsi="Menlo" w:cs="Menlo"/>
          <w:color w:val="CE9178"/>
          <w:sz w:val="18"/>
          <w:szCs w:val="18"/>
        </w:rPr>
        <w:t>study</w:t>
      </w:r>
      <w:r w:rsidR="00405A41" w:rsidRPr="00816489">
        <w:rPr>
          <w:rFonts w:ascii="Menlo" w:hAnsi="Menlo" w:cs="Menlo"/>
          <w:color w:val="CE9178"/>
          <w:sz w:val="18"/>
          <w:szCs w:val="18"/>
        </w:rPr>
        <w:t xml:space="preserve"> </w:t>
      </w:r>
      <w:r w:rsidRPr="00816489">
        <w:rPr>
          <w:rFonts w:ascii="Menlo" w:hAnsi="Menlo" w:cs="Menlo"/>
          <w:color w:val="CE9178"/>
          <w:sz w:val="18"/>
          <w:szCs w:val="18"/>
        </w:rPr>
        <w:t xml:space="preserve">there will be a short quiz about some of these charities. </w:t>
      </w:r>
    </w:p>
    <w:p w14:paraId="40418695" w14:textId="53AA8423" w:rsidR="00816489" w:rsidRPr="00816489" w:rsidRDefault="00816489" w:rsidP="00816489">
      <w:pPr>
        <w:shd w:val="clear" w:color="auto" w:fill="1E1E1E"/>
        <w:spacing w:line="270" w:lineRule="atLeast"/>
        <w:rPr>
          <w:rFonts w:ascii="Menlo" w:hAnsi="Menlo" w:cs="Menlo" w:hint="eastAsia"/>
          <w:color w:val="D4D4D4"/>
          <w:sz w:val="18"/>
          <w:szCs w:val="18"/>
        </w:rPr>
      </w:pPr>
      <w:r w:rsidRPr="00816489">
        <w:rPr>
          <w:rFonts w:ascii="Menlo" w:hAnsi="Menlo" w:cs="Menlo"/>
          <w:color w:val="CE9178"/>
          <w:sz w:val="18"/>
          <w:szCs w:val="18"/>
        </w:rPr>
        <w:t xml:space="preserve">                                          &lt;</w:t>
      </w:r>
      <w:proofErr w:type="spellStart"/>
      <w:r w:rsidRPr="00816489">
        <w:rPr>
          <w:rFonts w:ascii="Menlo" w:hAnsi="Menlo" w:cs="Menlo"/>
          <w:color w:val="CE9178"/>
          <w:sz w:val="18"/>
          <w:szCs w:val="18"/>
        </w:rPr>
        <w:t>br</w:t>
      </w:r>
      <w:proofErr w:type="spellEnd"/>
      <w:r w:rsidRPr="00816489">
        <w:rPr>
          <w:rFonts w:ascii="Menlo" w:hAnsi="Menlo" w:cs="Menlo"/>
          <w:color w:val="CE9178"/>
          <w:sz w:val="18"/>
          <w:szCs w:val="18"/>
        </w:rPr>
        <w:t>&gt;&lt;</w:t>
      </w:r>
      <w:proofErr w:type="spellStart"/>
      <w:r w:rsidRPr="00816489">
        <w:rPr>
          <w:rFonts w:ascii="Menlo" w:hAnsi="Menlo" w:cs="Menlo"/>
          <w:color w:val="CE9178"/>
          <w:sz w:val="18"/>
          <w:szCs w:val="18"/>
        </w:rPr>
        <w:t>br</w:t>
      </w:r>
      <w:proofErr w:type="spellEnd"/>
      <w:r w:rsidRPr="00816489">
        <w:rPr>
          <w:rFonts w:ascii="Menlo" w:hAnsi="Menlo" w:cs="Menlo"/>
          <w:color w:val="CE9178"/>
          <w:sz w:val="18"/>
          <w:szCs w:val="18"/>
        </w:rPr>
        <w:t>/&gt;</w:t>
      </w:r>
    </w:p>
    <w:p w14:paraId="2CD4C989" w14:textId="433CC3D0" w:rsidR="00816489" w:rsidRPr="00816489" w:rsidRDefault="00CB08A3" w:rsidP="0081648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When </w:t>
      </w:r>
      <w:r w:rsidR="00816489" w:rsidRPr="00816489">
        <w:rPr>
          <w:rFonts w:ascii="Menlo" w:hAnsi="Menlo" w:cs="Menlo"/>
          <w:color w:val="CE9178"/>
          <w:sz w:val="18"/>
          <w:szCs w:val="18"/>
        </w:rPr>
        <w:t xml:space="preserve">you are ready, press </w:t>
      </w:r>
      <w:proofErr w:type="gramStart"/>
      <w:r w:rsidR="00816489" w:rsidRPr="00816489">
        <w:rPr>
          <w:rFonts w:ascii="Menlo" w:hAnsi="Menlo" w:cs="Menlo"/>
          <w:color w:val="CE9178"/>
          <w:sz w:val="18"/>
          <w:szCs w:val="18"/>
        </w:rPr>
        <w:t>the  &lt;</w:t>
      </w:r>
      <w:proofErr w:type="gramEnd"/>
      <w:r w:rsidR="00816489" w:rsidRPr="00816489">
        <w:rPr>
          <w:rFonts w:ascii="Menlo" w:hAnsi="Menlo" w:cs="Menlo"/>
          <w:color w:val="CE9178"/>
          <w:sz w:val="18"/>
          <w:szCs w:val="18"/>
        </w:rPr>
        <w:t>b&gt;SPACE BAR&lt;/b&gt; to start viewing the charities.&lt;/div&gt;`</w:t>
      </w:r>
      <w:r w:rsidR="00816489" w:rsidRPr="00816489">
        <w:rPr>
          <w:rFonts w:ascii="Menlo" w:hAnsi="Menlo" w:cs="Menlo"/>
          <w:color w:val="D4D4D4"/>
          <w:sz w:val="18"/>
          <w:szCs w:val="18"/>
        </w:rPr>
        <w:t>,</w:t>
      </w:r>
    </w:p>
    <w:p w14:paraId="1EA91ECB" w14:textId="77777777" w:rsidR="00816489" w:rsidRPr="00B84D3A" w:rsidRDefault="00816489" w:rsidP="00816489">
      <w:pPr>
        <w:shd w:val="clear" w:color="auto" w:fill="1E1E1E"/>
        <w:spacing w:line="270" w:lineRule="atLeast"/>
        <w:rPr>
          <w:rFonts w:ascii="Menlo" w:hAnsi="Menlo" w:cs="Menlo"/>
          <w:color w:val="D4D4D4"/>
          <w:sz w:val="18"/>
          <w:szCs w:val="18"/>
        </w:rPr>
      </w:pPr>
    </w:p>
    <w:p w14:paraId="13058175" w14:textId="2BD77FE7" w:rsidR="00B84D3A" w:rsidRPr="002C6DAC" w:rsidRDefault="00B84D3A" w:rsidP="00056FEE">
      <w:pPr>
        <w:shd w:val="clear" w:color="auto" w:fill="1E1E1E"/>
        <w:spacing w:line="270" w:lineRule="atLeast"/>
        <w:rPr>
          <w:rFonts w:ascii="Menlo" w:hAnsi="Menlo" w:cs="Menlo"/>
          <w:color w:val="D4D4D4"/>
          <w:sz w:val="18"/>
          <w:szCs w:val="18"/>
        </w:rPr>
      </w:pPr>
      <w:proofErr w:type="spellStart"/>
      <w:r w:rsidRPr="00B84D3A">
        <w:rPr>
          <w:rFonts w:ascii="Menlo" w:hAnsi="Menlo" w:cs="Menlo"/>
          <w:color w:val="9CDCFE"/>
          <w:sz w:val="18"/>
          <w:szCs w:val="18"/>
        </w:rPr>
        <w:t>charity_show</w:t>
      </w:r>
      <w:proofErr w:type="spellEnd"/>
      <w:r w:rsidRPr="00B84D3A">
        <w:rPr>
          <w:rFonts w:ascii="Menlo" w:hAnsi="Menlo" w:cs="Menlo"/>
          <w:color w:val="D4D4D4"/>
          <w:sz w:val="18"/>
          <w:szCs w:val="18"/>
        </w:rPr>
        <w:t>,</w:t>
      </w:r>
      <w:r w:rsidR="002C6DAC" w:rsidRPr="002C6DAC">
        <w:rPr>
          <w:rFonts w:ascii="Menlo" w:hAnsi="Menlo" w:cs="Menlo"/>
          <w:color w:val="D4D4D4"/>
          <w:sz w:val="18"/>
          <w:szCs w:val="18"/>
        </w:rPr>
        <w:t xml:space="preserve"> </w:t>
      </w:r>
      <w:r w:rsidR="002C6DAC">
        <w:rPr>
          <w:rFonts w:ascii="Menlo" w:hAnsi="Menlo" w:cs="Menlo"/>
          <w:color w:val="D4D4D4"/>
          <w:sz w:val="18"/>
          <w:szCs w:val="18"/>
        </w:rPr>
        <w:t>= &gt; 50 famous charity (Credit to Nitisha)</w:t>
      </w:r>
    </w:p>
    <w:p w14:paraId="16B5C7F2" w14:textId="507CECB6" w:rsidR="00816489" w:rsidRPr="00B84D3A" w:rsidRDefault="00816489" w:rsidP="00816489">
      <w:pPr>
        <w:shd w:val="clear" w:color="auto" w:fill="1E1E1E"/>
        <w:spacing w:line="270" w:lineRule="atLeast"/>
        <w:ind w:firstLine="440"/>
        <w:jc w:val="center"/>
        <w:rPr>
          <w:rFonts w:ascii="Menlo" w:hAnsi="Menlo" w:cs="Menlo"/>
          <w:color w:val="D4D4D4"/>
          <w:sz w:val="18"/>
          <w:szCs w:val="18"/>
        </w:rPr>
      </w:pPr>
      <w:r>
        <w:rPr>
          <w:rFonts w:ascii="Menlo" w:hAnsi="Menlo" w:cs="Menlo"/>
          <w:noProof/>
          <w:color w:val="D4D4D4"/>
          <w:sz w:val="18"/>
          <w:szCs w:val="18"/>
        </w:rPr>
        <w:lastRenderedPageBreak/>
        <w:drawing>
          <wp:inline distT="0" distB="0" distL="0" distR="0" wp14:anchorId="66DCDC3C" wp14:editId="0F51CEF3">
            <wp:extent cx="1384452" cy="111850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0 at 12.21.1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607" cy="1124287"/>
                    </a:xfrm>
                    <a:prstGeom prst="rect">
                      <a:avLst/>
                    </a:prstGeom>
                  </pic:spPr>
                </pic:pic>
              </a:graphicData>
            </a:graphic>
          </wp:inline>
        </w:drawing>
      </w:r>
    </w:p>
    <w:p w14:paraId="554415AF" w14:textId="427D716D" w:rsidR="00B84D3A" w:rsidDel="00B649D4" w:rsidRDefault="00B84D3A" w:rsidP="00056FEE">
      <w:pPr>
        <w:shd w:val="clear" w:color="auto" w:fill="1E1E1E"/>
        <w:spacing w:line="270" w:lineRule="atLeast"/>
        <w:rPr>
          <w:del w:id="100" w:author="Yang, Taro" w:date="2020-06-14T00:57:00Z"/>
          <w:rFonts w:ascii="Menlo" w:hAnsi="Menlo" w:cs="Menlo"/>
          <w:color w:val="D4D4D4"/>
          <w:sz w:val="18"/>
          <w:szCs w:val="18"/>
        </w:rPr>
      </w:pPr>
      <w:del w:id="101" w:author="Yang, Taro" w:date="2020-06-14T00:57:00Z">
        <w:r w:rsidRPr="00B84D3A" w:rsidDel="00B649D4">
          <w:rPr>
            <w:rFonts w:ascii="Menlo" w:hAnsi="Menlo" w:cs="Menlo"/>
            <w:color w:val="9CDCFE"/>
            <w:sz w:val="18"/>
            <w:szCs w:val="18"/>
          </w:rPr>
          <w:delText>slideshowQuizOverview</w:delText>
        </w:r>
        <w:r w:rsidRPr="00B84D3A" w:rsidDel="00B649D4">
          <w:rPr>
            <w:rFonts w:ascii="Menlo" w:hAnsi="Menlo" w:cs="Menlo"/>
            <w:color w:val="D4D4D4"/>
            <w:sz w:val="18"/>
            <w:szCs w:val="18"/>
          </w:rPr>
          <w:delText>,</w:delText>
        </w:r>
        <w:r w:rsidR="005B2740" w:rsidDel="00B649D4">
          <w:rPr>
            <w:rFonts w:ascii="Menlo" w:hAnsi="Menlo" w:cs="Menlo"/>
            <w:color w:val="D4D4D4"/>
            <w:sz w:val="18"/>
            <w:szCs w:val="18"/>
          </w:rPr>
          <w:delText xml:space="preserve"> (NOW AT END OF STUDY)</w:delText>
        </w:r>
      </w:del>
    </w:p>
    <w:p w14:paraId="0D899036" w14:textId="4825869B" w:rsidR="00816489" w:rsidRPr="00816489" w:rsidDel="00B649D4" w:rsidRDefault="00816489" w:rsidP="00405A41">
      <w:pPr>
        <w:shd w:val="clear" w:color="auto" w:fill="1E1E1E"/>
        <w:spacing w:line="270" w:lineRule="atLeast"/>
        <w:rPr>
          <w:del w:id="102" w:author="Yang, Taro" w:date="2020-06-14T00:57:00Z"/>
          <w:rFonts w:ascii="Menlo" w:hAnsi="Menlo" w:cs="Menlo"/>
          <w:color w:val="D4D4D4"/>
          <w:sz w:val="18"/>
          <w:szCs w:val="18"/>
        </w:rPr>
      </w:pPr>
      <w:del w:id="103" w:author="Yang, Taro" w:date="2020-06-14T00:57:00Z">
        <w:r w:rsidRPr="00816489" w:rsidDel="00B649D4">
          <w:rPr>
            <w:rFonts w:ascii="Menlo" w:hAnsi="Menlo" w:cs="Menlo"/>
            <w:color w:val="CE9178"/>
            <w:sz w:val="18"/>
            <w:szCs w:val="18"/>
          </w:rPr>
          <w:delText xml:space="preserve">In this </w:delText>
        </w:r>
        <w:r w:rsidR="00405A41" w:rsidDel="00B649D4">
          <w:rPr>
            <w:rFonts w:ascii="Menlo" w:hAnsi="Menlo" w:cs="Menlo"/>
            <w:color w:val="CE9178"/>
            <w:sz w:val="18"/>
            <w:szCs w:val="18"/>
          </w:rPr>
          <w:delText>short</w:delText>
        </w:r>
        <w:r w:rsidR="00405A41" w:rsidRPr="00816489" w:rsidDel="00B649D4">
          <w:rPr>
            <w:rFonts w:ascii="Menlo" w:hAnsi="Menlo" w:cs="Menlo"/>
            <w:color w:val="CE9178"/>
            <w:sz w:val="18"/>
            <w:szCs w:val="18"/>
          </w:rPr>
          <w:delText xml:space="preserve"> </w:delText>
        </w:r>
        <w:r w:rsidRPr="00816489" w:rsidDel="00B649D4">
          <w:rPr>
            <w:rFonts w:ascii="Menlo" w:hAnsi="Menlo" w:cs="Menlo"/>
            <w:color w:val="CE9178"/>
            <w:sz w:val="18"/>
            <w:szCs w:val="18"/>
          </w:rPr>
          <w:delText xml:space="preserve">quiz, </w:delText>
        </w:r>
        <w:r w:rsidR="00405A41" w:rsidDel="00B649D4">
          <w:rPr>
            <w:rFonts w:ascii="Menlo" w:hAnsi="Menlo" w:cs="Menlo"/>
            <w:color w:val="CE9178"/>
            <w:sz w:val="18"/>
            <w:szCs w:val="18"/>
          </w:rPr>
          <w:delText>you will see five multiple-choice questions about the charities</w:delText>
        </w:r>
        <w:r w:rsidRPr="00816489" w:rsidDel="00B649D4">
          <w:rPr>
            <w:rFonts w:ascii="Menlo" w:hAnsi="Menlo" w:cs="Menlo"/>
            <w:color w:val="CE9178"/>
            <w:sz w:val="18"/>
            <w:szCs w:val="18"/>
          </w:rPr>
          <w:delText xml:space="preserve">. </w:delText>
        </w:r>
        <w:r w:rsidR="00405A41" w:rsidDel="00B649D4">
          <w:rPr>
            <w:rFonts w:ascii="Menlo" w:hAnsi="Menlo" w:cs="Menlo"/>
            <w:color w:val="CE9178"/>
            <w:sz w:val="18"/>
            <w:szCs w:val="18"/>
          </w:rPr>
          <w:delText>=</w:delText>
        </w:r>
        <w:r w:rsidRPr="00816489" w:rsidDel="00B649D4">
          <w:rPr>
            <w:rFonts w:ascii="Menlo" w:hAnsi="Menlo" w:cs="Menlo"/>
            <w:color w:val="CE9178"/>
            <w:sz w:val="18"/>
            <w:szCs w:val="18"/>
          </w:rPr>
          <w:delText xml:space="preserve"> Please scroll down to answer all the quiz questions</w:delText>
        </w:r>
        <w:r w:rsidR="00056FEE" w:rsidDel="00B649D4">
          <w:rPr>
            <w:rFonts w:ascii="Menlo" w:hAnsi="Menlo" w:cs="Menlo"/>
            <w:color w:val="CE9178"/>
            <w:sz w:val="18"/>
            <w:szCs w:val="18"/>
          </w:rPr>
          <w:delText>.</w:delText>
        </w:r>
        <w:r w:rsidRPr="00816489" w:rsidDel="00B649D4">
          <w:rPr>
            <w:rFonts w:ascii="Menlo" w:hAnsi="Menlo" w:cs="Menlo"/>
            <w:color w:val="CE9178"/>
            <w:sz w:val="18"/>
            <w:szCs w:val="18"/>
          </w:rPr>
          <w:delText xml:space="preserve"> </w:delText>
        </w:r>
      </w:del>
    </w:p>
    <w:p w14:paraId="2AFAB7E6" w14:textId="246A8A69" w:rsidR="00816489" w:rsidRPr="00816489" w:rsidDel="00B649D4" w:rsidRDefault="00816489" w:rsidP="00816489">
      <w:pPr>
        <w:shd w:val="clear" w:color="auto" w:fill="1E1E1E"/>
        <w:spacing w:line="270" w:lineRule="atLeast"/>
        <w:rPr>
          <w:del w:id="104" w:author="Yang, Taro" w:date="2020-06-14T00:57:00Z"/>
          <w:rFonts w:ascii="Menlo" w:hAnsi="Menlo" w:cs="Menlo"/>
          <w:color w:val="D4D4D4"/>
          <w:sz w:val="18"/>
          <w:szCs w:val="18"/>
        </w:rPr>
      </w:pPr>
      <w:del w:id="105" w:author="Yang, Taro" w:date="2020-06-14T00:57:00Z">
        <w:r w:rsidRPr="00816489" w:rsidDel="00B649D4">
          <w:rPr>
            <w:rFonts w:ascii="Menlo" w:hAnsi="Menlo" w:cs="Menlo"/>
            <w:color w:val="CE9178"/>
            <w:sz w:val="18"/>
            <w:szCs w:val="18"/>
          </w:rPr>
          <w:delText xml:space="preserve">                                          &lt;br&gt;&lt;br/&gt;</w:delText>
        </w:r>
      </w:del>
    </w:p>
    <w:p w14:paraId="6F6DAC79" w14:textId="32FA778B" w:rsidR="00816489" w:rsidRPr="00816489" w:rsidDel="00B649D4" w:rsidRDefault="00CB08A3" w:rsidP="00816489">
      <w:pPr>
        <w:shd w:val="clear" w:color="auto" w:fill="1E1E1E"/>
        <w:spacing w:line="270" w:lineRule="atLeast"/>
        <w:rPr>
          <w:del w:id="106" w:author="Yang, Taro" w:date="2020-06-14T00:57:00Z"/>
          <w:rFonts w:ascii="Menlo" w:hAnsi="Menlo" w:cs="Menlo"/>
          <w:color w:val="D4D4D4"/>
          <w:sz w:val="18"/>
          <w:szCs w:val="18"/>
        </w:rPr>
      </w:pPr>
      <w:del w:id="107" w:author="Yang, Taro" w:date="2020-06-14T00:57:00Z">
        <w:r w:rsidDel="00B649D4">
          <w:rPr>
            <w:rFonts w:ascii="Menlo" w:hAnsi="Menlo" w:cs="Menlo"/>
            <w:color w:val="CE9178"/>
            <w:sz w:val="18"/>
            <w:szCs w:val="18"/>
          </w:rPr>
          <w:delText>When</w:delText>
        </w:r>
        <w:r w:rsidRPr="00816489" w:rsidDel="00B649D4">
          <w:rPr>
            <w:rFonts w:ascii="Menlo" w:hAnsi="Menlo" w:cs="Menlo"/>
            <w:color w:val="CE9178"/>
            <w:sz w:val="18"/>
            <w:szCs w:val="18"/>
          </w:rPr>
          <w:delText xml:space="preserve"> </w:delText>
        </w:r>
        <w:r w:rsidR="00816489" w:rsidRPr="00816489" w:rsidDel="00B649D4">
          <w:rPr>
            <w:rFonts w:ascii="Menlo" w:hAnsi="Menlo" w:cs="Menlo"/>
            <w:color w:val="CE9178"/>
            <w:sz w:val="18"/>
            <w:szCs w:val="18"/>
          </w:rPr>
          <w:delText xml:space="preserve">you are ready, please press the  &lt;b&gt;SPACE BAR&lt;/b&gt; to start the quiz. </w:delText>
        </w:r>
      </w:del>
    </w:p>
    <w:p w14:paraId="1D6DF428" w14:textId="77777777" w:rsidR="00056FEE" w:rsidRDefault="00056FEE" w:rsidP="00B84D3A">
      <w:pPr>
        <w:shd w:val="clear" w:color="auto" w:fill="1E1E1E"/>
        <w:spacing w:line="270" w:lineRule="atLeast"/>
        <w:rPr>
          <w:rFonts w:ascii="Menlo" w:hAnsi="Menlo" w:cs="Menlo"/>
          <w:color w:val="9CDCFE"/>
          <w:sz w:val="18"/>
          <w:szCs w:val="18"/>
        </w:rPr>
      </w:pPr>
    </w:p>
    <w:p w14:paraId="10A483E3" w14:textId="77777777" w:rsidR="00056FEE" w:rsidDel="00D85A08" w:rsidRDefault="00056FEE" w:rsidP="00B84D3A">
      <w:pPr>
        <w:shd w:val="clear" w:color="auto" w:fill="1E1E1E"/>
        <w:spacing w:line="270" w:lineRule="atLeast"/>
        <w:rPr>
          <w:del w:id="108" w:author="Yang, Taro" w:date="2020-06-14T13:57:00Z"/>
          <w:rFonts w:ascii="Menlo" w:hAnsi="Menlo" w:cs="Menlo"/>
          <w:color w:val="9CDCFE"/>
          <w:sz w:val="18"/>
          <w:szCs w:val="18"/>
        </w:rPr>
      </w:pPr>
    </w:p>
    <w:p w14:paraId="2D776240" w14:textId="77777777" w:rsidR="00056FEE" w:rsidDel="00D85A08" w:rsidRDefault="00056FEE" w:rsidP="00B84D3A">
      <w:pPr>
        <w:shd w:val="clear" w:color="auto" w:fill="1E1E1E"/>
        <w:spacing w:line="270" w:lineRule="atLeast"/>
        <w:rPr>
          <w:del w:id="109" w:author="Yang, Taro" w:date="2020-06-14T13:57:00Z"/>
          <w:rFonts w:ascii="Menlo" w:hAnsi="Menlo" w:cs="Menlo"/>
          <w:color w:val="9CDCFE"/>
          <w:sz w:val="18"/>
          <w:szCs w:val="18"/>
        </w:rPr>
      </w:pPr>
    </w:p>
    <w:p w14:paraId="284AEABE" w14:textId="5D1C4820" w:rsidR="005B4CF5" w:rsidRDefault="005B4CF5" w:rsidP="00B84D3A">
      <w:pPr>
        <w:shd w:val="clear" w:color="auto" w:fill="1E1E1E"/>
        <w:spacing w:line="270" w:lineRule="atLeast"/>
        <w:rPr>
          <w:ins w:id="110" w:author="Yang, Taro" w:date="2020-06-14T13:49:00Z"/>
          <w:rFonts w:ascii="Menlo" w:hAnsi="Menlo" w:cs="Menlo"/>
          <w:color w:val="9CDCFE"/>
          <w:sz w:val="18"/>
          <w:szCs w:val="18"/>
        </w:rPr>
      </w:pPr>
    </w:p>
    <w:p w14:paraId="42DB05FB" w14:textId="77777777" w:rsidR="005B4CF5" w:rsidRDefault="005B4CF5" w:rsidP="005B4CF5">
      <w:pPr>
        <w:shd w:val="clear" w:color="auto" w:fill="1E1E1E"/>
        <w:spacing w:line="270" w:lineRule="atLeast"/>
        <w:rPr>
          <w:ins w:id="111" w:author="Yang, Taro" w:date="2020-06-14T13:49:00Z"/>
          <w:rFonts w:ascii="Menlo" w:hAnsi="Menlo" w:cs="Menlo"/>
          <w:color w:val="D4D4D4"/>
          <w:sz w:val="18"/>
          <w:szCs w:val="18"/>
        </w:rPr>
      </w:pPr>
      <w:ins w:id="112" w:author="Yang, Taro" w:date="2020-06-14T13:49:00Z">
        <w:r w:rsidRPr="00B84D3A">
          <w:rPr>
            <w:rFonts w:ascii="Menlo" w:hAnsi="Menlo" w:cs="Menlo"/>
            <w:color w:val="9CDCFE"/>
            <w:sz w:val="18"/>
            <w:szCs w:val="18"/>
          </w:rPr>
          <w:t>ratingOverview</w:t>
        </w:r>
        <w:r w:rsidRPr="00B84D3A">
          <w:rPr>
            <w:rFonts w:ascii="Menlo" w:hAnsi="Menlo" w:cs="Menlo"/>
            <w:color w:val="D4D4D4"/>
            <w:sz w:val="18"/>
            <w:szCs w:val="18"/>
          </w:rPr>
          <w:t>,</w:t>
        </w:r>
      </w:ins>
    </w:p>
    <w:p w14:paraId="67814972" w14:textId="77777777" w:rsidR="005B4CF5" w:rsidRPr="00816489" w:rsidRDefault="005B4CF5" w:rsidP="005B4CF5">
      <w:pPr>
        <w:shd w:val="clear" w:color="auto" w:fill="1E1E1E"/>
        <w:spacing w:line="270" w:lineRule="atLeast"/>
        <w:rPr>
          <w:ins w:id="113" w:author="Yang, Taro" w:date="2020-06-14T13:49:00Z"/>
          <w:rFonts w:ascii="Menlo" w:hAnsi="Menlo" w:cs="Menlo"/>
          <w:color w:val="D4D4D4"/>
          <w:sz w:val="18"/>
          <w:szCs w:val="18"/>
        </w:rPr>
      </w:pPr>
      <w:ins w:id="114" w:author="Yang, Taro" w:date="2020-06-14T13:49:00Z">
        <w:r w:rsidRPr="00816489">
          <w:rPr>
            <w:rFonts w:ascii="Menlo" w:hAnsi="Menlo" w:cs="Menlo"/>
            <w:color w:val="CE9178"/>
            <w:sz w:val="18"/>
            <w:szCs w:val="18"/>
          </w:rPr>
          <w:t xml:space="preserve">Now, you will make decisions about each charity one by one. &lt;br/&gt; </w:t>
        </w:r>
      </w:ins>
    </w:p>
    <w:p w14:paraId="65EB7D64" w14:textId="77777777" w:rsidR="005B4CF5" w:rsidRPr="00816489" w:rsidRDefault="005B4CF5" w:rsidP="005B4CF5">
      <w:pPr>
        <w:shd w:val="clear" w:color="auto" w:fill="1E1E1E"/>
        <w:spacing w:line="270" w:lineRule="atLeast"/>
        <w:rPr>
          <w:ins w:id="115" w:author="Yang, Taro" w:date="2020-06-14T13:49:00Z"/>
          <w:rFonts w:ascii="Menlo" w:hAnsi="Menlo" w:cs="Menlo"/>
          <w:color w:val="D4D4D4"/>
          <w:sz w:val="18"/>
          <w:szCs w:val="18"/>
        </w:rPr>
      </w:pPr>
      <w:ins w:id="116" w:author="Yang, Taro" w:date="2020-06-14T13:49:00Z">
        <w:r w:rsidRPr="00816489">
          <w:rPr>
            <w:rFonts w:ascii="Menlo" w:hAnsi="Menlo" w:cs="Menlo"/>
            <w:color w:val="CE9178"/>
            <w:sz w:val="18"/>
            <w:szCs w:val="18"/>
          </w:rPr>
          <w:t xml:space="preserve">For each charity, you </w:t>
        </w:r>
        <w:r>
          <w:rPr>
            <w:rFonts w:ascii="Menlo" w:hAnsi="Menlo" w:cs="Menlo"/>
            <w:color w:val="CE9178"/>
            <w:sz w:val="18"/>
            <w:szCs w:val="18"/>
          </w:rPr>
          <w:t>have</w:t>
        </w:r>
        <w:r w:rsidRPr="00816489">
          <w:rPr>
            <w:rFonts w:ascii="Menlo" w:hAnsi="Menlo" w:cs="Menlo"/>
            <w:color w:val="CE9178"/>
            <w:sz w:val="18"/>
            <w:szCs w:val="18"/>
          </w:rPr>
          <w:t xml:space="preserve"> a budget of $10 that you can use to donate to that charity.&lt;br/&gt;</w:t>
        </w:r>
      </w:ins>
    </w:p>
    <w:p w14:paraId="16366383" w14:textId="77777777" w:rsidR="005B4CF5" w:rsidRPr="00816489" w:rsidRDefault="005B4CF5" w:rsidP="005B4CF5">
      <w:pPr>
        <w:shd w:val="clear" w:color="auto" w:fill="1E1E1E"/>
        <w:spacing w:line="270" w:lineRule="atLeast"/>
        <w:rPr>
          <w:ins w:id="117" w:author="Yang, Taro" w:date="2020-06-14T13:49:00Z"/>
          <w:rFonts w:ascii="Menlo" w:hAnsi="Menlo" w:cs="Menlo"/>
          <w:color w:val="D4D4D4"/>
          <w:sz w:val="18"/>
          <w:szCs w:val="18"/>
        </w:rPr>
      </w:pPr>
      <w:ins w:id="118" w:author="Yang, Taro" w:date="2020-06-14T13:49:00Z">
        <w:r>
          <w:rPr>
            <w:rFonts w:ascii="Menlo" w:hAnsi="Menlo" w:cs="Menlo"/>
            <w:color w:val="CE9178"/>
            <w:sz w:val="18"/>
            <w:szCs w:val="18"/>
          </w:rPr>
          <w:t>C</w:t>
        </w:r>
        <w:r w:rsidRPr="00816489">
          <w:rPr>
            <w:rFonts w:ascii="Menlo" w:hAnsi="Menlo" w:cs="Menlo"/>
            <w:color w:val="CE9178"/>
            <w:sz w:val="18"/>
            <w:szCs w:val="18"/>
          </w:rPr>
          <w:t xml:space="preserve">lick on the scale to indicate how much of </w:t>
        </w:r>
        <w:r>
          <w:rPr>
            <w:rFonts w:ascii="Menlo" w:hAnsi="Menlo" w:cs="Menlo"/>
            <w:color w:val="CE9178"/>
            <w:sz w:val="18"/>
            <w:szCs w:val="18"/>
          </w:rPr>
          <w:t>your</w:t>
        </w:r>
        <w:r w:rsidRPr="00816489">
          <w:rPr>
            <w:rFonts w:ascii="Menlo" w:hAnsi="Menlo" w:cs="Menlo"/>
            <w:color w:val="CE9178"/>
            <w:sz w:val="18"/>
            <w:szCs w:val="18"/>
          </w:rPr>
          <w:t xml:space="preserve"> $10 you </w:t>
        </w:r>
        <w:r>
          <w:rPr>
            <w:rFonts w:ascii="Menlo" w:hAnsi="Menlo" w:cs="Menlo"/>
            <w:color w:val="CE9178"/>
            <w:sz w:val="18"/>
            <w:szCs w:val="18"/>
          </w:rPr>
          <w:t>want to</w:t>
        </w:r>
        <w:r w:rsidRPr="00816489">
          <w:rPr>
            <w:rFonts w:ascii="Menlo" w:hAnsi="Menlo" w:cs="Menlo"/>
            <w:color w:val="CE9178"/>
            <w:sz w:val="18"/>
            <w:szCs w:val="18"/>
          </w:rPr>
          <w:t xml:space="preserve"> donate to the charity. &lt;br/&gt; </w:t>
        </w:r>
      </w:ins>
    </w:p>
    <w:p w14:paraId="3F944792" w14:textId="77777777" w:rsidR="005B4CF5" w:rsidRDefault="005B4CF5" w:rsidP="005B4CF5">
      <w:pPr>
        <w:shd w:val="clear" w:color="auto" w:fill="1E1E1E"/>
        <w:spacing w:line="270" w:lineRule="atLeast"/>
        <w:rPr>
          <w:ins w:id="119" w:author="Yang, Taro" w:date="2020-06-14T13:49:00Z"/>
          <w:rFonts w:ascii="Menlo" w:hAnsi="Menlo" w:cs="Menlo" w:hint="eastAsia"/>
          <w:color w:val="CE9178"/>
          <w:sz w:val="18"/>
          <w:szCs w:val="18"/>
        </w:rPr>
      </w:pPr>
      <w:ins w:id="120" w:author="Yang, Taro" w:date="2020-06-14T13:49:00Z">
        <w:r w:rsidRPr="00816489">
          <w:rPr>
            <w:rFonts w:ascii="Menlo" w:hAnsi="Menlo" w:cs="Menlo"/>
            <w:color w:val="CE9178"/>
            <w:sz w:val="18"/>
            <w:szCs w:val="18"/>
          </w:rPr>
          <w:t xml:space="preserve">If you </w:t>
        </w:r>
        <w:r>
          <w:rPr>
            <w:rFonts w:ascii="Menlo" w:hAnsi="Menlo" w:cs="Menlo"/>
            <w:color w:val="CE9178"/>
            <w:sz w:val="18"/>
            <w:szCs w:val="18"/>
          </w:rPr>
          <w:t>dislike a charity and would not want them to receive any money, even if it did not cost you anything</w:t>
        </w:r>
        <w:r w:rsidRPr="00816489">
          <w:rPr>
            <w:rFonts w:ascii="Menlo" w:hAnsi="Menlo" w:cs="Menlo"/>
            <w:color w:val="CE9178"/>
            <w:sz w:val="18"/>
            <w:szCs w:val="18"/>
          </w:rPr>
          <w:t xml:space="preserve">, then click </w:t>
        </w:r>
        <w:r>
          <w:rPr>
            <w:rFonts w:ascii="Menlo" w:hAnsi="Menlo" w:cs="Menlo"/>
            <w:color w:val="CE9178"/>
            <w:sz w:val="18"/>
            <w:szCs w:val="18"/>
          </w:rPr>
          <w:t>DISLIKE</w:t>
        </w:r>
        <w:r w:rsidRPr="00816489">
          <w:rPr>
            <w:rFonts w:ascii="Menlo" w:hAnsi="Menlo" w:cs="Menlo"/>
            <w:color w:val="CE9178"/>
            <w:sz w:val="18"/>
            <w:szCs w:val="18"/>
          </w:rPr>
          <w:t xml:space="preserve">. &lt;br/&gt; </w:t>
        </w:r>
      </w:ins>
    </w:p>
    <w:p w14:paraId="368A819C" w14:textId="77777777" w:rsidR="005B4CF5" w:rsidRPr="00377071" w:rsidRDefault="005B4CF5" w:rsidP="005B4CF5">
      <w:pPr>
        <w:shd w:val="clear" w:color="auto" w:fill="1E1E1E"/>
        <w:spacing w:line="270" w:lineRule="atLeast"/>
        <w:rPr>
          <w:ins w:id="121" w:author="Yang, Taro" w:date="2020-06-14T13:49:00Z"/>
          <w:rFonts w:ascii="Menlo" w:hAnsi="Menlo" w:cs="Menlo"/>
          <w:color w:val="D4D4D4"/>
          <w:sz w:val="18"/>
          <w:szCs w:val="18"/>
        </w:rPr>
      </w:pPr>
      <w:ins w:id="122" w:author="Yang, Taro" w:date="2020-06-14T13:49:00Z">
        <w:r>
          <w:rPr>
            <w:rFonts w:ascii="Menlo" w:hAnsi="Menlo" w:cs="Menlo"/>
            <w:color w:val="D4D4D4"/>
            <w:sz w:val="18"/>
            <w:szCs w:val="18"/>
          </w:rPr>
          <w:t>Remember, only one decision will be selected for payment in the end, so you should treat every decision as if it is the only one that counts.  In other words, you do not need to spread out your money across charities.  For each charity you can donate anything from $0 to $10, regardless of what you chose for the other charities. &lt;br/&gt;</w:t>
        </w:r>
      </w:ins>
    </w:p>
    <w:p w14:paraId="7A9B01C7" w14:textId="77777777" w:rsidR="005B4CF5" w:rsidRDefault="005B4CF5" w:rsidP="005B4CF5">
      <w:pPr>
        <w:shd w:val="clear" w:color="auto" w:fill="1E1E1E"/>
        <w:spacing w:line="270" w:lineRule="atLeast"/>
        <w:rPr>
          <w:ins w:id="123" w:author="Yang, Taro" w:date="2020-06-14T13:49:00Z"/>
          <w:rFonts w:ascii="Menlo" w:hAnsi="Menlo" w:cs="Menlo"/>
          <w:color w:val="D4D4D4"/>
          <w:sz w:val="18"/>
          <w:szCs w:val="18"/>
        </w:rPr>
      </w:pPr>
      <w:ins w:id="124" w:author="Yang, Taro" w:date="2020-06-14T13:49:00Z">
        <w:r>
          <w:rPr>
            <w:rFonts w:ascii="Menlo" w:hAnsi="Menlo" w:cs="Menlo"/>
            <w:color w:val="CE9178"/>
            <w:sz w:val="18"/>
            <w:szCs w:val="18"/>
          </w:rPr>
          <w:t>When</w:t>
        </w:r>
        <w:r w:rsidRPr="00816489">
          <w:rPr>
            <w:rFonts w:ascii="Menlo" w:hAnsi="Menlo" w:cs="Menlo"/>
            <w:color w:val="CE9178"/>
            <w:sz w:val="18"/>
            <w:szCs w:val="18"/>
          </w:rPr>
          <w:t xml:space="preserve"> you are ready, press the  &lt;b&gt;SPACE BAR&lt;/b&gt; to start. </w:t>
        </w:r>
      </w:ins>
    </w:p>
    <w:p w14:paraId="2107C9F2" w14:textId="77777777" w:rsidR="005B4CF5" w:rsidRDefault="005B4CF5" w:rsidP="00B84D3A">
      <w:pPr>
        <w:shd w:val="clear" w:color="auto" w:fill="1E1E1E"/>
        <w:spacing w:line="270" w:lineRule="atLeast"/>
        <w:rPr>
          <w:rFonts w:ascii="Menlo" w:hAnsi="Menlo" w:cs="Menlo"/>
          <w:color w:val="9CDCFE"/>
          <w:sz w:val="18"/>
          <w:szCs w:val="18"/>
        </w:rPr>
      </w:pPr>
    </w:p>
    <w:p w14:paraId="03A91693" w14:textId="08D3C073" w:rsidR="00056FEE" w:rsidRDefault="00056FEE" w:rsidP="00B84D3A">
      <w:pPr>
        <w:shd w:val="clear" w:color="auto" w:fill="1E1E1E"/>
        <w:spacing w:line="270" w:lineRule="atLeast"/>
        <w:rPr>
          <w:rFonts w:ascii="Menlo" w:hAnsi="Menlo" w:cs="Menlo"/>
          <w:color w:val="9CDCFE"/>
          <w:sz w:val="18"/>
          <w:szCs w:val="18"/>
        </w:rPr>
      </w:pPr>
    </w:p>
    <w:p w14:paraId="3E8AB459" w14:textId="6A35997D" w:rsidR="00056FEE" w:rsidRDefault="00056FEE" w:rsidP="00B84D3A">
      <w:pPr>
        <w:shd w:val="clear" w:color="auto" w:fill="1E1E1E"/>
        <w:spacing w:line="270" w:lineRule="atLeast"/>
        <w:rPr>
          <w:rFonts w:ascii="Menlo" w:hAnsi="Menlo" w:cs="Menlo"/>
          <w:color w:val="9CDCFE"/>
          <w:sz w:val="18"/>
          <w:szCs w:val="18"/>
        </w:rPr>
      </w:pPr>
    </w:p>
    <w:p w14:paraId="4078F3D3" w14:textId="77777777" w:rsidR="005B4CF5" w:rsidRPr="002C6DAC" w:rsidRDefault="005B4CF5" w:rsidP="005B4CF5">
      <w:pPr>
        <w:shd w:val="clear" w:color="auto" w:fill="1E1E1E"/>
        <w:spacing w:line="270" w:lineRule="atLeast"/>
        <w:rPr>
          <w:ins w:id="125" w:author="Yang, Taro" w:date="2020-06-14T13:49:00Z"/>
          <w:rFonts w:ascii="Menlo" w:hAnsi="Menlo" w:cs="Menlo"/>
          <w:color w:val="D4D4D4"/>
          <w:sz w:val="18"/>
          <w:szCs w:val="18"/>
        </w:rPr>
      </w:pPr>
      <w:ins w:id="126" w:author="Yang, Taro" w:date="2020-06-14T13:49:00Z">
        <w:r w:rsidRPr="00B84D3A">
          <w:rPr>
            <w:rFonts w:ascii="Menlo" w:hAnsi="Menlo" w:cs="Menlo"/>
            <w:color w:val="9CDCFE"/>
            <w:sz w:val="18"/>
            <w:szCs w:val="18"/>
          </w:rPr>
          <w:t>ratings</w:t>
        </w:r>
        <w:r w:rsidRPr="00B84D3A">
          <w:rPr>
            <w:rFonts w:ascii="Menlo" w:hAnsi="Menlo" w:cs="Menlo"/>
            <w:color w:val="D4D4D4"/>
            <w:sz w:val="18"/>
            <w:szCs w:val="18"/>
          </w:rPr>
          <w:t>,</w:t>
        </w:r>
        <w:r>
          <w:rPr>
            <w:rFonts w:ascii="Menlo" w:hAnsi="Menlo" w:cs="Menlo"/>
            <w:color w:val="D4D4D4"/>
            <w:sz w:val="18"/>
            <w:szCs w:val="18"/>
          </w:rPr>
          <w:t xml:space="preserve"> = &gt; 50 famous charity (Credit to Nitisha)</w:t>
        </w:r>
      </w:ins>
    </w:p>
    <w:p w14:paraId="7B2EB885" w14:textId="180DC68F" w:rsidR="005B4CF5" w:rsidRDefault="005B4CF5" w:rsidP="005B4CF5">
      <w:pPr>
        <w:shd w:val="clear" w:color="auto" w:fill="1E1E1E"/>
        <w:spacing w:line="270" w:lineRule="atLeast"/>
        <w:ind w:firstLine="440"/>
        <w:jc w:val="center"/>
        <w:rPr>
          <w:ins w:id="127" w:author="Yang, Taro" w:date="2020-06-14T13:49:00Z"/>
          <w:rFonts w:ascii="Menlo" w:hAnsi="Menlo" w:cs="Menlo"/>
          <w:color w:val="D4D4D4"/>
          <w:sz w:val="18"/>
          <w:szCs w:val="18"/>
        </w:rPr>
      </w:pPr>
    </w:p>
    <w:p w14:paraId="254E447A" w14:textId="529235CC" w:rsidR="00056FEE" w:rsidRDefault="005B4CF5" w:rsidP="005B4CF5">
      <w:pPr>
        <w:shd w:val="clear" w:color="auto" w:fill="1E1E1E"/>
        <w:spacing w:line="270" w:lineRule="atLeast"/>
        <w:jc w:val="center"/>
        <w:rPr>
          <w:rFonts w:ascii="Menlo" w:hAnsi="Menlo" w:cs="Menlo"/>
          <w:color w:val="9CDCFE"/>
          <w:sz w:val="18"/>
          <w:szCs w:val="18"/>
        </w:rPr>
        <w:pPrChange w:id="128" w:author="Yang, Taro" w:date="2020-06-14T13:51:00Z">
          <w:pPr>
            <w:shd w:val="clear" w:color="auto" w:fill="1E1E1E"/>
            <w:spacing w:line="270" w:lineRule="atLeast"/>
          </w:pPr>
        </w:pPrChange>
      </w:pPr>
      <w:ins w:id="129" w:author="Yang, Taro" w:date="2020-06-14T13:51:00Z">
        <w:r>
          <w:rPr>
            <w:rFonts w:ascii="Menlo" w:hAnsi="Menlo" w:cs="Menlo"/>
            <w:noProof/>
            <w:color w:val="9CDCFE"/>
            <w:sz w:val="18"/>
            <w:szCs w:val="18"/>
          </w:rPr>
          <w:drawing>
            <wp:inline distT="0" distB="0" distL="0" distR="0" wp14:anchorId="4E26C79F" wp14:editId="15BB33E4">
              <wp:extent cx="1871399" cy="1967593"/>
              <wp:effectExtent l="0" t="0" r="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4 at 1.50.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0385" cy="1977041"/>
                      </a:xfrm>
                      <a:prstGeom prst="rect">
                        <a:avLst/>
                      </a:prstGeom>
                    </pic:spPr>
                  </pic:pic>
                </a:graphicData>
              </a:graphic>
            </wp:inline>
          </w:drawing>
        </w:r>
      </w:ins>
    </w:p>
    <w:p w14:paraId="5F69BEDB" w14:textId="4DD52613" w:rsidR="00056FEE" w:rsidRDefault="00056FEE" w:rsidP="00B84D3A">
      <w:pPr>
        <w:shd w:val="clear" w:color="auto" w:fill="1E1E1E"/>
        <w:spacing w:line="270" w:lineRule="atLeast"/>
        <w:rPr>
          <w:ins w:id="130" w:author="Yang, Taro" w:date="2020-06-14T13:49:00Z"/>
          <w:rFonts w:ascii="Menlo" w:hAnsi="Menlo" w:cs="Menlo"/>
          <w:color w:val="9CDCFE"/>
          <w:sz w:val="18"/>
          <w:szCs w:val="18"/>
        </w:rPr>
      </w:pPr>
    </w:p>
    <w:p w14:paraId="05228325" w14:textId="49C27EA1" w:rsidR="005B4CF5" w:rsidRDefault="005B4CF5" w:rsidP="00B84D3A">
      <w:pPr>
        <w:shd w:val="clear" w:color="auto" w:fill="1E1E1E"/>
        <w:spacing w:line="270" w:lineRule="atLeast"/>
        <w:rPr>
          <w:ins w:id="131" w:author="Yang, Taro" w:date="2020-06-14T13:51:00Z"/>
          <w:rFonts w:ascii="Menlo" w:hAnsi="Menlo" w:cs="Menlo"/>
          <w:color w:val="9CDCFE"/>
          <w:sz w:val="18"/>
          <w:szCs w:val="18"/>
        </w:rPr>
      </w:pPr>
    </w:p>
    <w:p w14:paraId="4580C74C" w14:textId="786A7C28" w:rsidR="005B4CF5" w:rsidRDefault="005B4CF5" w:rsidP="00B84D3A">
      <w:pPr>
        <w:shd w:val="clear" w:color="auto" w:fill="1E1E1E"/>
        <w:spacing w:line="270" w:lineRule="atLeast"/>
        <w:rPr>
          <w:ins w:id="132" w:author="Yang, Taro" w:date="2020-06-14T13:51:00Z"/>
          <w:rFonts w:ascii="Menlo" w:hAnsi="Menlo" w:cs="Menlo"/>
          <w:color w:val="9CDCFE"/>
          <w:sz w:val="18"/>
          <w:szCs w:val="18"/>
        </w:rPr>
      </w:pPr>
    </w:p>
    <w:p w14:paraId="282A0AA9" w14:textId="6FE7C03F" w:rsidR="005B4CF5" w:rsidRDefault="005B4CF5" w:rsidP="00B84D3A">
      <w:pPr>
        <w:shd w:val="clear" w:color="auto" w:fill="1E1E1E"/>
        <w:spacing w:line="270" w:lineRule="atLeast"/>
        <w:rPr>
          <w:ins w:id="133" w:author="Yang, Taro" w:date="2020-06-14T13:51:00Z"/>
          <w:rFonts w:ascii="Menlo" w:hAnsi="Menlo" w:cs="Menlo"/>
          <w:color w:val="9CDCFE"/>
          <w:sz w:val="18"/>
          <w:szCs w:val="18"/>
        </w:rPr>
      </w:pPr>
    </w:p>
    <w:p w14:paraId="28C71C56" w14:textId="1594F5B3" w:rsidR="005B4CF5" w:rsidRDefault="005B4CF5" w:rsidP="00B84D3A">
      <w:pPr>
        <w:shd w:val="clear" w:color="auto" w:fill="1E1E1E"/>
        <w:spacing w:line="270" w:lineRule="atLeast"/>
        <w:rPr>
          <w:ins w:id="134" w:author="Yang, Taro" w:date="2020-06-14T13:57:00Z"/>
          <w:rFonts w:ascii="Menlo" w:hAnsi="Menlo" w:cs="Menlo"/>
          <w:color w:val="9CDCFE"/>
          <w:sz w:val="18"/>
          <w:szCs w:val="18"/>
        </w:rPr>
      </w:pPr>
    </w:p>
    <w:p w14:paraId="0EA29BE3" w14:textId="0F430E5D" w:rsidR="00D85A08" w:rsidRDefault="00D85A08" w:rsidP="00B84D3A">
      <w:pPr>
        <w:shd w:val="clear" w:color="auto" w:fill="1E1E1E"/>
        <w:spacing w:line="270" w:lineRule="atLeast"/>
        <w:rPr>
          <w:ins w:id="135" w:author="Yang, Taro" w:date="2020-06-14T13:57:00Z"/>
          <w:rFonts w:ascii="Menlo" w:hAnsi="Menlo" w:cs="Menlo"/>
          <w:color w:val="9CDCFE"/>
          <w:sz w:val="18"/>
          <w:szCs w:val="18"/>
        </w:rPr>
      </w:pPr>
    </w:p>
    <w:p w14:paraId="1A8AB06C" w14:textId="559EE045" w:rsidR="00D85A08" w:rsidRDefault="00D85A08" w:rsidP="00B84D3A">
      <w:pPr>
        <w:shd w:val="clear" w:color="auto" w:fill="1E1E1E"/>
        <w:spacing w:line="270" w:lineRule="atLeast"/>
        <w:rPr>
          <w:ins w:id="136" w:author="Yang, Taro" w:date="2020-06-14T13:57:00Z"/>
          <w:rFonts w:ascii="Menlo" w:hAnsi="Menlo" w:cs="Menlo"/>
          <w:color w:val="9CDCFE"/>
          <w:sz w:val="18"/>
          <w:szCs w:val="18"/>
        </w:rPr>
      </w:pPr>
    </w:p>
    <w:p w14:paraId="4B0EAA61" w14:textId="0CAB39FC" w:rsidR="00D85A08" w:rsidRDefault="00D85A08" w:rsidP="00B84D3A">
      <w:pPr>
        <w:shd w:val="clear" w:color="auto" w:fill="1E1E1E"/>
        <w:spacing w:line="270" w:lineRule="atLeast"/>
        <w:rPr>
          <w:ins w:id="137" w:author="Yang, Taro" w:date="2020-06-14T13:57:00Z"/>
          <w:rFonts w:ascii="Menlo" w:hAnsi="Menlo" w:cs="Menlo"/>
          <w:color w:val="9CDCFE"/>
          <w:sz w:val="18"/>
          <w:szCs w:val="18"/>
        </w:rPr>
      </w:pPr>
    </w:p>
    <w:p w14:paraId="1FDC3DDC" w14:textId="77777777" w:rsidR="00D85A08" w:rsidRDefault="00D85A08" w:rsidP="00B84D3A">
      <w:pPr>
        <w:shd w:val="clear" w:color="auto" w:fill="1E1E1E"/>
        <w:spacing w:line="270" w:lineRule="atLeast"/>
        <w:rPr>
          <w:ins w:id="138" w:author="Yang, Taro" w:date="2020-06-14T13:51:00Z"/>
          <w:rFonts w:ascii="Menlo" w:hAnsi="Menlo" w:cs="Menlo"/>
          <w:color w:val="9CDCFE"/>
          <w:sz w:val="18"/>
          <w:szCs w:val="18"/>
        </w:rPr>
      </w:pPr>
    </w:p>
    <w:p w14:paraId="056E2882" w14:textId="4C2B21A5" w:rsidR="005B4CF5" w:rsidDel="005B4CF5" w:rsidRDefault="005B4CF5" w:rsidP="00B84D3A">
      <w:pPr>
        <w:shd w:val="clear" w:color="auto" w:fill="1E1E1E"/>
        <w:spacing w:line="270" w:lineRule="atLeast"/>
        <w:rPr>
          <w:del w:id="139" w:author="Yang, Taro" w:date="2020-06-14T13:51:00Z"/>
          <w:rFonts w:ascii="Menlo" w:hAnsi="Menlo" w:cs="Menlo"/>
          <w:color w:val="9CDCFE"/>
          <w:sz w:val="18"/>
          <w:szCs w:val="18"/>
        </w:rPr>
      </w:pPr>
    </w:p>
    <w:p w14:paraId="3000AC8C" w14:textId="7C6BE8ED" w:rsidR="00B84D3A" w:rsidRPr="00816489" w:rsidDel="005B4CF5" w:rsidRDefault="00B84D3A" w:rsidP="00B84D3A">
      <w:pPr>
        <w:shd w:val="clear" w:color="auto" w:fill="1E1E1E"/>
        <w:spacing w:line="270" w:lineRule="atLeast"/>
        <w:rPr>
          <w:del w:id="140" w:author="Yang, Taro" w:date="2020-06-14T13:51:00Z"/>
          <w:rFonts w:ascii="Menlo" w:hAnsi="Menlo" w:cs="Menlo"/>
          <w:color w:val="D4D4D4"/>
          <w:sz w:val="18"/>
          <w:szCs w:val="18"/>
        </w:rPr>
      </w:pPr>
      <w:del w:id="141" w:author="Yang, Taro" w:date="2020-06-14T13:51:00Z">
        <w:r w:rsidRPr="00B84D3A" w:rsidDel="005B4CF5">
          <w:rPr>
            <w:rFonts w:ascii="Menlo" w:hAnsi="Menlo" w:cs="Menlo"/>
            <w:color w:val="9CDCFE"/>
            <w:sz w:val="18"/>
            <w:szCs w:val="18"/>
          </w:rPr>
          <w:delText>slideshowQuiz</w:delText>
        </w:r>
        <w:r w:rsidR="00816489" w:rsidDel="005B4CF5">
          <w:rPr>
            <w:rFonts w:ascii="Menlo" w:hAnsi="Menlo" w:cs="Menlo"/>
            <w:color w:val="D4D4D4"/>
            <w:sz w:val="18"/>
            <w:szCs w:val="18"/>
          </w:rPr>
          <w:delText xml:space="preserve"> = &gt; pass accuracy:  60%</w:delText>
        </w:r>
      </w:del>
    </w:p>
    <w:p w14:paraId="280DB9F0" w14:textId="27F5861C" w:rsidR="00816489" w:rsidDel="005B4CF5" w:rsidRDefault="00816489" w:rsidP="00816489">
      <w:pPr>
        <w:shd w:val="clear" w:color="auto" w:fill="1E1E1E"/>
        <w:spacing w:line="270" w:lineRule="atLeast"/>
        <w:jc w:val="center"/>
        <w:rPr>
          <w:del w:id="142" w:author="Yang, Taro" w:date="2020-06-14T13:51:00Z"/>
          <w:rFonts w:ascii="Menlo" w:hAnsi="Menlo" w:cs="Menlo"/>
          <w:color w:val="D4D4D4"/>
          <w:sz w:val="18"/>
          <w:szCs w:val="18"/>
        </w:rPr>
      </w:pPr>
      <w:del w:id="143" w:author="Yang, Taro" w:date="2020-06-14T13:51:00Z">
        <w:r w:rsidDel="005B4CF5">
          <w:rPr>
            <w:rFonts w:ascii="Menlo" w:hAnsi="Menlo" w:cs="Menlo"/>
            <w:noProof/>
            <w:color w:val="D4D4D4"/>
            <w:sz w:val="18"/>
            <w:szCs w:val="18"/>
          </w:rPr>
          <w:drawing>
            <wp:inline distT="0" distB="0" distL="0" distR="0" wp14:anchorId="2B709FA5" wp14:editId="224E97ED">
              <wp:extent cx="2714986" cy="2784021"/>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0 at 12.21.5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1749" cy="2790956"/>
                      </a:xfrm>
                      <a:prstGeom prst="rect">
                        <a:avLst/>
                      </a:prstGeom>
                    </pic:spPr>
                  </pic:pic>
                </a:graphicData>
              </a:graphic>
            </wp:inline>
          </w:drawing>
        </w:r>
      </w:del>
    </w:p>
    <w:p w14:paraId="683008F7" w14:textId="77777777" w:rsidR="00056FEE" w:rsidRDefault="00056FEE" w:rsidP="00056FEE">
      <w:pPr>
        <w:shd w:val="clear" w:color="auto" w:fill="1E1E1E"/>
        <w:spacing w:line="270" w:lineRule="atLeast"/>
        <w:rPr>
          <w:rFonts w:ascii="Menlo" w:hAnsi="Menlo" w:cs="Menlo"/>
          <w:color w:val="D4D4D4"/>
          <w:sz w:val="18"/>
          <w:szCs w:val="18"/>
        </w:rPr>
      </w:pPr>
    </w:p>
    <w:p w14:paraId="206F8F69" w14:textId="6E39516C" w:rsidR="00056FEE" w:rsidRPr="005B4CF5" w:rsidDel="005B4CF5" w:rsidRDefault="005B4CF5" w:rsidP="00056FEE">
      <w:pPr>
        <w:shd w:val="clear" w:color="auto" w:fill="1E1E1E"/>
        <w:spacing w:line="270" w:lineRule="atLeast"/>
        <w:rPr>
          <w:del w:id="144" w:author="Yang, Taro" w:date="2020-06-14T13:51:00Z"/>
          <w:rFonts w:ascii="Menlo" w:hAnsi="Menlo" w:cs="Menlo"/>
          <w:color w:val="D4D4D4"/>
          <w:sz w:val="18"/>
          <w:szCs w:val="18"/>
          <w:lang w:val="en-US"/>
          <w:rPrChange w:id="145" w:author="Yang, Taro" w:date="2020-06-14T13:51:00Z">
            <w:rPr>
              <w:del w:id="146" w:author="Yang, Taro" w:date="2020-06-14T13:51:00Z"/>
              <w:rFonts w:ascii="Menlo" w:hAnsi="Menlo" w:cs="Menlo"/>
              <w:color w:val="D4D4D4"/>
              <w:sz w:val="18"/>
              <w:szCs w:val="18"/>
            </w:rPr>
          </w:rPrChange>
        </w:rPr>
      </w:pPr>
      <w:ins w:id="147" w:author="Yang, Taro" w:date="2020-06-14T13:51:00Z">
        <w:r>
          <w:rPr>
            <w:rFonts w:ascii="Menlo" w:hAnsi="Menlo" w:cs="Menlo"/>
            <w:color w:val="D4D4D4"/>
            <w:sz w:val="18"/>
            <w:szCs w:val="18"/>
            <w:lang w:val="en-US"/>
          </w:rPr>
          <w:t>c</w:t>
        </w:r>
      </w:ins>
    </w:p>
    <w:p w14:paraId="24E845C3" w14:textId="49B383B3" w:rsidR="00B84D3A" w:rsidDel="005B4CF5" w:rsidRDefault="00B84D3A" w:rsidP="00056FEE">
      <w:pPr>
        <w:shd w:val="clear" w:color="auto" w:fill="1E1E1E"/>
        <w:spacing w:line="270" w:lineRule="atLeast"/>
        <w:rPr>
          <w:del w:id="148" w:author="Yang, Taro" w:date="2020-06-14T13:51:00Z"/>
          <w:rFonts w:ascii="Menlo" w:hAnsi="Menlo" w:cs="Menlo"/>
          <w:color w:val="D4D4D4"/>
          <w:sz w:val="18"/>
          <w:szCs w:val="18"/>
        </w:rPr>
      </w:pPr>
      <w:del w:id="149" w:author="Yang, Taro" w:date="2020-06-14T13:51:00Z">
        <w:r w:rsidRPr="00B84D3A" w:rsidDel="005B4CF5">
          <w:rPr>
            <w:rFonts w:ascii="Menlo" w:hAnsi="Menlo" w:cs="Menlo"/>
            <w:color w:val="9CDCFE"/>
            <w:sz w:val="18"/>
            <w:szCs w:val="18"/>
          </w:rPr>
          <w:delText>ratingOverview</w:delText>
        </w:r>
        <w:r w:rsidRPr="00B84D3A" w:rsidDel="005B4CF5">
          <w:rPr>
            <w:rFonts w:ascii="Menlo" w:hAnsi="Menlo" w:cs="Menlo"/>
            <w:color w:val="D4D4D4"/>
            <w:sz w:val="18"/>
            <w:szCs w:val="18"/>
          </w:rPr>
          <w:delText>,</w:delText>
        </w:r>
      </w:del>
    </w:p>
    <w:p w14:paraId="66FB390D" w14:textId="7D5B5DBE" w:rsidR="00816489" w:rsidRPr="00816489" w:rsidDel="005B4CF5" w:rsidRDefault="00816489" w:rsidP="00816489">
      <w:pPr>
        <w:shd w:val="clear" w:color="auto" w:fill="1E1E1E"/>
        <w:spacing w:line="270" w:lineRule="atLeast"/>
        <w:rPr>
          <w:del w:id="150" w:author="Yang, Taro" w:date="2020-06-14T13:51:00Z"/>
          <w:rFonts w:ascii="Menlo" w:hAnsi="Menlo" w:cs="Menlo"/>
          <w:color w:val="D4D4D4"/>
          <w:sz w:val="18"/>
          <w:szCs w:val="18"/>
        </w:rPr>
      </w:pPr>
      <w:del w:id="151" w:author="Yang, Taro" w:date="2020-06-14T13:51:00Z">
        <w:r w:rsidRPr="00816489" w:rsidDel="005B4CF5">
          <w:rPr>
            <w:rFonts w:ascii="Menlo" w:hAnsi="Menlo" w:cs="Menlo"/>
            <w:color w:val="CE9178"/>
            <w:sz w:val="18"/>
            <w:szCs w:val="18"/>
          </w:rPr>
          <w:delText xml:space="preserve">Now, you will make decisions about each charity one by one. &lt;br/&gt; </w:delText>
        </w:r>
      </w:del>
    </w:p>
    <w:p w14:paraId="4EC8890E" w14:textId="0EB77432" w:rsidR="00816489" w:rsidRPr="00816489" w:rsidDel="005B4CF5" w:rsidRDefault="00816489" w:rsidP="00816489">
      <w:pPr>
        <w:shd w:val="clear" w:color="auto" w:fill="1E1E1E"/>
        <w:spacing w:line="270" w:lineRule="atLeast"/>
        <w:rPr>
          <w:del w:id="152" w:author="Yang, Taro" w:date="2020-06-14T13:51:00Z"/>
          <w:rFonts w:ascii="Menlo" w:hAnsi="Menlo" w:cs="Menlo"/>
          <w:color w:val="D4D4D4"/>
          <w:sz w:val="18"/>
          <w:szCs w:val="18"/>
        </w:rPr>
      </w:pPr>
      <w:del w:id="153" w:author="Yang, Taro" w:date="2020-06-14T13:51:00Z">
        <w:r w:rsidRPr="00816489" w:rsidDel="005B4CF5">
          <w:rPr>
            <w:rFonts w:ascii="Menlo" w:hAnsi="Menlo" w:cs="Menlo"/>
            <w:color w:val="CE9178"/>
            <w:sz w:val="18"/>
            <w:szCs w:val="18"/>
          </w:rPr>
          <w:delText xml:space="preserve">For each charity, you </w:delText>
        </w:r>
        <w:r w:rsidR="0069521C" w:rsidDel="005B4CF5">
          <w:rPr>
            <w:rFonts w:ascii="Menlo" w:hAnsi="Menlo" w:cs="Menlo"/>
            <w:color w:val="CE9178"/>
            <w:sz w:val="18"/>
            <w:szCs w:val="18"/>
          </w:rPr>
          <w:delText>have</w:delText>
        </w:r>
        <w:r w:rsidRPr="00816489" w:rsidDel="005B4CF5">
          <w:rPr>
            <w:rFonts w:ascii="Menlo" w:hAnsi="Menlo" w:cs="Menlo"/>
            <w:color w:val="CE9178"/>
            <w:sz w:val="18"/>
            <w:szCs w:val="18"/>
          </w:rPr>
          <w:delText xml:space="preserve"> a budget of $10 that you can use to donate to that charity.&lt;br/&gt;</w:delText>
        </w:r>
      </w:del>
    </w:p>
    <w:p w14:paraId="7E3EB60C" w14:textId="30EFDB48" w:rsidR="00816489" w:rsidRPr="00816489" w:rsidDel="005B4CF5" w:rsidRDefault="000F1075" w:rsidP="00816489">
      <w:pPr>
        <w:shd w:val="clear" w:color="auto" w:fill="1E1E1E"/>
        <w:spacing w:line="270" w:lineRule="atLeast"/>
        <w:rPr>
          <w:del w:id="154" w:author="Yang, Taro" w:date="2020-06-14T13:51:00Z"/>
          <w:rFonts w:ascii="Menlo" w:hAnsi="Menlo" w:cs="Menlo"/>
          <w:color w:val="D4D4D4"/>
          <w:sz w:val="18"/>
          <w:szCs w:val="18"/>
        </w:rPr>
      </w:pPr>
      <w:del w:id="155" w:author="Yang, Taro" w:date="2020-06-14T13:51:00Z">
        <w:r w:rsidDel="005B4CF5">
          <w:rPr>
            <w:rFonts w:ascii="Menlo" w:hAnsi="Menlo" w:cs="Menlo"/>
            <w:color w:val="CE9178"/>
            <w:sz w:val="18"/>
            <w:szCs w:val="18"/>
          </w:rPr>
          <w:delText>C</w:delText>
        </w:r>
        <w:r w:rsidR="00816489" w:rsidRPr="00816489" w:rsidDel="005B4CF5">
          <w:rPr>
            <w:rFonts w:ascii="Menlo" w:hAnsi="Menlo" w:cs="Menlo"/>
            <w:color w:val="CE9178"/>
            <w:sz w:val="18"/>
            <w:szCs w:val="18"/>
          </w:rPr>
          <w:delText xml:space="preserve">lick on the scale to indicate how much of </w:delText>
        </w:r>
        <w:r w:rsidDel="005B4CF5">
          <w:rPr>
            <w:rFonts w:ascii="Menlo" w:hAnsi="Menlo" w:cs="Menlo"/>
            <w:color w:val="CE9178"/>
            <w:sz w:val="18"/>
            <w:szCs w:val="18"/>
          </w:rPr>
          <w:delText>your</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$10 you </w:delText>
        </w:r>
        <w:r w:rsidDel="005B4CF5">
          <w:rPr>
            <w:rFonts w:ascii="Menlo" w:hAnsi="Menlo" w:cs="Menlo"/>
            <w:color w:val="CE9178"/>
            <w:sz w:val="18"/>
            <w:szCs w:val="18"/>
          </w:rPr>
          <w:delText>want to</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donate to the charity. &lt;br/&gt; </w:delText>
        </w:r>
      </w:del>
    </w:p>
    <w:p w14:paraId="46DAF401" w14:textId="460113FE" w:rsidR="00816489" w:rsidDel="005B4CF5" w:rsidRDefault="00816489" w:rsidP="00816489">
      <w:pPr>
        <w:shd w:val="clear" w:color="auto" w:fill="1E1E1E"/>
        <w:spacing w:line="270" w:lineRule="atLeast"/>
        <w:rPr>
          <w:del w:id="156" w:author="Yang, Taro" w:date="2020-06-14T13:51:00Z"/>
          <w:rFonts w:ascii="Menlo" w:hAnsi="Menlo" w:cs="Menlo" w:hint="eastAsia"/>
          <w:color w:val="CE9178"/>
          <w:sz w:val="18"/>
          <w:szCs w:val="18"/>
        </w:rPr>
      </w:pPr>
      <w:del w:id="157" w:author="Yang, Taro" w:date="2020-06-14T13:51:00Z">
        <w:r w:rsidRPr="00816489" w:rsidDel="005B4CF5">
          <w:rPr>
            <w:rFonts w:ascii="Menlo" w:hAnsi="Menlo" w:cs="Menlo"/>
            <w:color w:val="CE9178"/>
            <w:sz w:val="18"/>
            <w:szCs w:val="18"/>
          </w:rPr>
          <w:delText xml:space="preserve">If you </w:delText>
        </w:r>
        <w:r w:rsidR="002E7A87" w:rsidDel="005B4CF5">
          <w:rPr>
            <w:rFonts w:ascii="Menlo" w:hAnsi="Menlo" w:cs="Menlo"/>
            <w:color w:val="CE9178"/>
            <w:sz w:val="18"/>
            <w:szCs w:val="18"/>
          </w:rPr>
          <w:delText xml:space="preserve">dislike a charity and would not want them to </w:delText>
        </w:r>
        <w:r w:rsidR="00D248EB" w:rsidDel="005B4CF5">
          <w:rPr>
            <w:rFonts w:ascii="Menlo" w:hAnsi="Menlo" w:cs="Menlo"/>
            <w:color w:val="CE9178"/>
            <w:sz w:val="18"/>
            <w:szCs w:val="18"/>
          </w:rPr>
          <w:delText>receive any money, even if it did not cost you anything</w:delText>
        </w:r>
        <w:r w:rsidRPr="00816489" w:rsidDel="005B4CF5">
          <w:rPr>
            <w:rFonts w:ascii="Menlo" w:hAnsi="Menlo" w:cs="Menlo"/>
            <w:color w:val="CE9178"/>
            <w:sz w:val="18"/>
            <w:szCs w:val="18"/>
          </w:rPr>
          <w:delText xml:space="preserve">, then click </w:delText>
        </w:r>
        <w:r w:rsidR="00D248EB" w:rsidDel="005B4CF5">
          <w:rPr>
            <w:rFonts w:ascii="Menlo" w:hAnsi="Menlo" w:cs="Menlo"/>
            <w:color w:val="CE9178"/>
            <w:sz w:val="18"/>
            <w:szCs w:val="18"/>
          </w:rPr>
          <w:delText>DISLIKE</w:delText>
        </w:r>
        <w:r w:rsidRPr="00816489" w:rsidDel="005B4CF5">
          <w:rPr>
            <w:rFonts w:ascii="Menlo" w:hAnsi="Menlo" w:cs="Menlo"/>
            <w:color w:val="CE9178"/>
            <w:sz w:val="18"/>
            <w:szCs w:val="18"/>
          </w:rPr>
          <w:delText xml:space="preserve">. &lt;br/&gt; </w:delText>
        </w:r>
      </w:del>
    </w:p>
    <w:p w14:paraId="417903E6" w14:textId="3FED425D" w:rsidR="00377071" w:rsidRPr="00377071" w:rsidDel="005B4CF5" w:rsidRDefault="00377071" w:rsidP="00816489">
      <w:pPr>
        <w:shd w:val="clear" w:color="auto" w:fill="1E1E1E"/>
        <w:spacing w:line="270" w:lineRule="atLeast"/>
        <w:rPr>
          <w:del w:id="158" w:author="Yang, Taro" w:date="2020-06-14T13:51:00Z"/>
          <w:rFonts w:ascii="Menlo" w:hAnsi="Menlo" w:cs="Menlo"/>
          <w:color w:val="D4D4D4"/>
          <w:sz w:val="18"/>
          <w:szCs w:val="18"/>
        </w:rPr>
      </w:pPr>
      <w:del w:id="159" w:author="Yang, Taro" w:date="2020-06-14T13:51:00Z">
        <w:r w:rsidDel="005B4CF5">
          <w:rPr>
            <w:rFonts w:ascii="Menlo" w:hAnsi="Menlo" w:cs="Menlo"/>
            <w:color w:val="D4D4D4"/>
            <w:sz w:val="18"/>
            <w:szCs w:val="18"/>
          </w:rPr>
          <w:delText>Remember, only one decision will be selected for payment in the end, so you should treat every decision as if it is the only one that counts.  In other words, you do not need to spread out your money across charities.  For each charity you can donate anything from $0 to $10, regardless of what you chose for the other charities. &lt;br/&gt;</w:delText>
        </w:r>
      </w:del>
    </w:p>
    <w:p w14:paraId="736FEA7D" w14:textId="7B357089" w:rsidR="00056FEE" w:rsidDel="005B4CF5" w:rsidRDefault="00631BD7" w:rsidP="00056FEE">
      <w:pPr>
        <w:shd w:val="clear" w:color="auto" w:fill="1E1E1E"/>
        <w:spacing w:line="270" w:lineRule="atLeast"/>
        <w:rPr>
          <w:del w:id="160" w:author="Yang, Taro" w:date="2020-06-14T13:51:00Z"/>
          <w:rFonts w:ascii="Menlo" w:hAnsi="Menlo" w:cs="Menlo"/>
          <w:color w:val="D4D4D4"/>
          <w:sz w:val="18"/>
          <w:szCs w:val="18"/>
        </w:rPr>
      </w:pPr>
      <w:del w:id="161" w:author="Yang, Taro" w:date="2020-06-14T13:51:00Z">
        <w:r w:rsidDel="005B4CF5">
          <w:rPr>
            <w:rFonts w:ascii="Menlo" w:hAnsi="Menlo" w:cs="Menlo"/>
            <w:color w:val="CE9178"/>
            <w:sz w:val="18"/>
            <w:szCs w:val="18"/>
          </w:rPr>
          <w:delText>When</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you are ready, press the  &lt;b&gt;SPACE BAR&lt;/b&gt; to start. </w:delText>
        </w:r>
      </w:del>
      <w:del w:id="162" w:author="Yang, Taro" w:date="2020-06-14T13:49:00Z">
        <w:r w:rsidR="00816489" w:rsidRPr="00816489" w:rsidDel="005B4CF5">
          <w:rPr>
            <w:rFonts w:ascii="Menlo" w:hAnsi="Menlo" w:cs="Menlo"/>
            <w:color w:val="CE9178"/>
            <w:sz w:val="18"/>
            <w:szCs w:val="18"/>
          </w:rPr>
          <w:delText>&lt;/</w:delText>
        </w:r>
        <w:commentRangeStart w:id="163"/>
        <w:r w:rsidR="00816489" w:rsidRPr="00816489" w:rsidDel="005B4CF5">
          <w:rPr>
            <w:rFonts w:ascii="Menlo" w:hAnsi="Menlo" w:cs="Menlo"/>
            <w:color w:val="CE9178"/>
            <w:sz w:val="18"/>
            <w:szCs w:val="18"/>
          </w:rPr>
          <w:delText>div</w:delText>
        </w:r>
        <w:commentRangeEnd w:id="163"/>
        <w:r w:rsidR="00662A62" w:rsidDel="005B4CF5">
          <w:rPr>
            <w:rStyle w:val="CommentReference"/>
          </w:rPr>
          <w:commentReference w:id="163"/>
        </w:r>
        <w:r w:rsidR="00816489" w:rsidRPr="00816489" w:rsidDel="005B4CF5">
          <w:rPr>
            <w:rFonts w:ascii="Menlo" w:hAnsi="Menlo" w:cs="Menlo"/>
            <w:color w:val="CE9178"/>
            <w:sz w:val="18"/>
            <w:szCs w:val="18"/>
          </w:rPr>
          <w:delText>&gt;`</w:delText>
        </w:r>
        <w:r w:rsidR="00816489" w:rsidRPr="00816489" w:rsidDel="005B4CF5">
          <w:rPr>
            <w:rFonts w:ascii="Menlo" w:hAnsi="Menlo" w:cs="Menlo"/>
            <w:color w:val="D4D4D4"/>
            <w:sz w:val="18"/>
            <w:szCs w:val="18"/>
          </w:rPr>
          <w:delText>,</w:delText>
        </w:r>
      </w:del>
    </w:p>
    <w:p w14:paraId="038F877A" w14:textId="3C27242F" w:rsidR="00056FEE" w:rsidDel="005B4CF5" w:rsidRDefault="00056FEE" w:rsidP="00056FEE">
      <w:pPr>
        <w:shd w:val="clear" w:color="auto" w:fill="1E1E1E"/>
        <w:spacing w:line="270" w:lineRule="atLeast"/>
        <w:rPr>
          <w:del w:id="164" w:author="Yang, Taro" w:date="2020-06-14T13:51:00Z"/>
          <w:rFonts w:ascii="Menlo" w:hAnsi="Menlo" w:cs="Menlo"/>
          <w:color w:val="D4D4D4"/>
          <w:sz w:val="18"/>
          <w:szCs w:val="18"/>
        </w:rPr>
      </w:pPr>
    </w:p>
    <w:p w14:paraId="7DC90794" w14:textId="36D26C1A" w:rsidR="00B84D3A" w:rsidRPr="002C6DAC" w:rsidDel="005B4CF5" w:rsidRDefault="00B84D3A" w:rsidP="00056FEE">
      <w:pPr>
        <w:shd w:val="clear" w:color="auto" w:fill="1E1E1E"/>
        <w:spacing w:line="270" w:lineRule="atLeast"/>
        <w:rPr>
          <w:del w:id="165" w:author="Yang, Taro" w:date="2020-06-14T13:49:00Z"/>
          <w:rFonts w:ascii="Menlo" w:hAnsi="Menlo" w:cs="Menlo"/>
          <w:color w:val="D4D4D4"/>
          <w:sz w:val="18"/>
          <w:szCs w:val="18"/>
        </w:rPr>
      </w:pPr>
      <w:del w:id="166" w:author="Yang, Taro" w:date="2020-06-14T13:49:00Z">
        <w:r w:rsidRPr="00B84D3A" w:rsidDel="005B4CF5">
          <w:rPr>
            <w:rFonts w:ascii="Menlo" w:hAnsi="Menlo" w:cs="Menlo"/>
            <w:color w:val="9CDCFE"/>
            <w:sz w:val="18"/>
            <w:szCs w:val="18"/>
          </w:rPr>
          <w:delText>ratings</w:delText>
        </w:r>
        <w:r w:rsidRPr="00B84D3A" w:rsidDel="005B4CF5">
          <w:rPr>
            <w:rFonts w:ascii="Menlo" w:hAnsi="Menlo" w:cs="Menlo"/>
            <w:color w:val="D4D4D4"/>
            <w:sz w:val="18"/>
            <w:szCs w:val="18"/>
          </w:rPr>
          <w:delText>,</w:delText>
        </w:r>
        <w:r w:rsidR="002C6DAC" w:rsidDel="005B4CF5">
          <w:rPr>
            <w:rFonts w:ascii="Menlo" w:hAnsi="Menlo" w:cs="Menlo"/>
            <w:color w:val="D4D4D4"/>
            <w:sz w:val="18"/>
            <w:szCs w:val="18"/>
          </w:rPr>
          <w:delText xml:space="preserve"> = &gt; 50 famous charity (Credit to Nitisha)</w:delText>
        </w:r>
      </w:del>
    </w:p>
    <w:p w14:paraId="6DE40EF4" w14:textId="5FFE791B" w:rsidR="00816489" w:rsidDel="005B4CF5" w:rsidRDefault="00816489" w:rsidP="00816489">
      <w:pPr>
        <w:shd w:val="clear" w:color="auto" w:fill="1E1E1E"/>
        <w:spacing w:line="270" w:lineRule="atLeast"/>
        <w:ind w:firstLine="440"/>
        <w:jc w:val="center"/>
        <w:rPr>
          <w:del w:id="167" w:author="Yang, Taro" w:date="2020-06-14T13:49:00Z"/>
          <w:rFonts w:ascii="Menlo" w:hAnsi="Menlo" w:cs="Menlo"/>
          <w:color w:val="D4D4D4"/>
          <w:sz w:val="18"/>
          <w:szCs w:val="18"/>
        </w:rPr>
      </w:pPr>
      <w:del w:id="168" w:author="Yang, Taro" w:date="2020-06-14T13:49:00Z">
        <w:r w:rsidDel="005B4CF5">
          <w:rPr>
            <w:rFonts w:ascii="Menlo" w:hAnsi="Menlo" w:cs="Menlo"/>
            <w:noProof/>
            <w:color w:val="D4D4D4"/>
            <w:sz w:val="18"/>
            <w:szCs w:val="18"/>
          </w:rPr>
          <w:drawing>
            <wp:inline distT="0" distB="0" distL="0" distR="0" wp14:anchorId="64598263" wp14:editId="0E03E901">
              <wp:extent cx="3681253" cy="2493498"/>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0 at 12.23.4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1057" cy="2547554"/>
                      </a:xfrm>
                      <a:prstGeom prst="rect">
                        <a:avLst/>
                      </a:prstGeom>
                    </pic:spPr>
                  </pic:pic>
                </a:graphicData>
              </a:graphic>
            </wp:inline>
          </w:drawing>
        </w:r>
      </w:del>
    </w:p>
    <w:p w14:paraId="0250A3CB" w14:textId="77777777" w:rsidR="00056FEE" w:rsidDel="005B4CF5" w:rsidRDefault="00056FEE" w:rsidP="00B84D3A">
      <w:pPr>
        <w:shd w:val="clear" w:color="auto" w:fill="1E1E1E"/>
        <w:spacing w:line="270" w:lineRule="atLeast"/>
        <w:rPr>
          <w:del w:id="169" w:author="Yang, Taro" w:date="2020-06-14T13:51:00Z"/>
          <w:rFonts w:ascii="Menlo" w:hAnsi="Menlo" w:cs="Menlo"/>
          <w:color w:val="9CDCFE"/>
          <w:sz w:val="18"/>
          <w:szCs w:val="18"/>
        </w:rPr>
      </w:pPr>
    </w:p>
    <w:p w14:paraId="572038F5" w14:textId="77777777" w:rsidR="00056FEE" w:rsidDel="005B4CF5" w:rsidRDefault="00056FEE" w:rsidP="00B84D3A">
      <w:pPr>
        <w:shd w:val="clear" w:color="auto" w:fill="1E1E1E"/>
        <w:spacing w:line="270" w:lineRule="atLeast"/>
        <w:rPr>
          <w:del w:id="170" w:author="Yang, Taro" w:date="2020-06-14T13:51:00Z"/>
          <w:rFonts w:ascii="Menlo" w:hAnsi="Menlo" w:cs="Menlo"/>
          <w:color w:val="9CDCFE"/>
          <w:sz w:val="18"/>
          <w:szCs w:val="18"/>
        </w:rPr>
      </w:pPr>
    </w:p>
    <w:p w14:paraId="53885D3D" w14:textId="44A3E4AF" w:rsidR="00056FEE" w:rsidDel="005B4CF5" w:rsidRDefault="00056FEE" w:rsidP="00B84D3A">
      <w:pPr>
        <w:shd w:val="clear" w:color="auto" w:fill="1E1E1E"/>
        <w:spacing w:line="270" w:lineRule="atLeast"/>
        <w:rPr>
          <w:del w:id="171" w:author="Yang, Taro" w:date="2020-06-14T13:51:00Z"/>
          <w:rFonts w:ascii="Menlo" w:hAnsi="Menlo" w:cs="Menlo"/>
          <w:color w:val="9CDCFE"/>
          <w:sz w:val="18"/>
          <w:szCs w:val="18"/>
        </w:rPr>
      </w:pPr>
    </w:p>
    <w:p w14:paraId="2434AC62" w14:textId="43AA101F" w:rsidR="00B84D3A" w:rsidRPr="00056FEE" w:rsidRDefault="00B84D3A" w:rsidP="00B84D3A">
      <w:pPr>
        <w:shd w:val="clear" w:color="auto" w:fill="1E1E1E"/>
        <w:spacing w:line="270" w:lineRule="atLeast"/>
        <w:rPr>
          <w:rFonts w:ascii="Menlo" w:hAnsi="Menlo" w:cs="Menlo"/>
          <w:color w:val="9CDCFE"/>
          <w:sz w:val="18"/>
          <w:szCs w:val="18"/>
        </w:rPr>
      </w:pPr>
      <w:del w:id="172" w:author="Yang, Taro" w:date="2020-06-14T13:51:00Z">
        <w:r w:rsidRPr="00B84D3A" w:rsidDel="005B4CF5">
          <w:rPr>
            <w:rFonts w:ascii="Menlo" w:hAnsi="Menlo" w:cs="Menlo"/>
            <w:color w:val="9CDCFE"/>
            <w:sz w:val="18"/>
            <w:szCs w:val="18"/>
          </w:rPr>
          <w:delText>c</w:delText>
        </w:r>
      </w:del>
      <w:r w:rsidRPr="00B84D3A">
        <w:rPr>
          <w:rFonts w:ascii="Menlo" w:hAnsi="Menlo" w:cs="Menlo"/>
          <w:color w:val="9CDCFE"/>
          <w:sz w:val="18"/>
          <w:szCs w:val="18"/>
        </w:rPr>
        <w:t>hoiceOverview</w:t>
      </w:r>
      <w:r w:rsidRPr="00B84D3A">
        <w:rPr>
          <w:rFonts w:ascii="Menlo" w:hAnsi="Menlo" w:cs="Menlo"/>
          <w:color w:val="D4D4D4"/>
          <w:sz w:val="18"/>
          <w:szCs w:val="18"/>
        </w:rPr>
        <w:t>,</w:t>
      </w:r>
    </w:p>
    <w:p w14:paraId="78097E45" w14:textId="497539F9" w:rsidR="00FD1315" w:rsidRDefault="00FD131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In this part of the study you will be choosing between possible donations. &lt;br/&gt; </w:t>
      </w:r>
      <w:r w:rsidR="00816489" w:rsidRPr="00816489">
        <w:rPr>
          <w:rFonts w:ascii="Menlo" w:hAnsi="Menlo" w:cs="Menlo"/>
          <w:color w:val="CE9178"/>
          <w:sz w:val="18"/>
          <w:szCs w:val="18"/>
        </w:rPr>
        <w:t xml:space="preserve">   </w:t>
      </w:r>
    </w:p>
    <w:p w14:paraId="7EB1E0EB" w14:textId="2F050554"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Each round, you will see two charities on the screen. You have to choose which charity you prefer to donate</w:t>
      </w:r>
      <w:r w:rsidR="00FD1315">
        <w:rPr>
          <w:rFonts w:ascii="Menlo" w:hAnsi="Menlo" w:cs="Menlo"/>
          <w:color w:val="CE9178"/>
          <w:sz w:val="18"/>
          <w:szCs w:val="18"/>
        </w:rPr>
        <w:t xml:space="preserve"> to</w:t>
      </w:r>
      <w:r w:rsidRPr="00816489">
        <w:rPr>
          <w:rFonts w:ascii="Menlo" w:hAnsi="Menlo" w:cs="Menlo"/>
          <w:color w:val="CE9178"/>
          <w:sz w:val="18"/>
          <w:szCs w:val="18"/>
        </w:rPr>
        <w:t xml:space="preserve">.  </w:t>
      </w:r>
    </w:p>
    <w:p w14:paraId="090E8598" w14:textId="38470C14"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To select the left charity, please </w:t>
      </w:r>
      <w:r>
        <w:rPr>
          <w:rFonts w:ascii="Menlo" w:hAnsi="Menlo" w:cs="Menlo"/>
          <w:color w:val="CE9178"/>
          <w:sz w:val="18"/>
          <w:szCs w:val="18"/>
        </w:rPr>
        <w:t xml:space="preserve">F key. </w:t>
      </w:r>
    </w:p>
    <w:p w14:paraId="0D27D331" w14:textId="76EA5AAE"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To select the right charity, please J</w:t>
      </w:r>
      <w:r>
        <w:rPr>
          <w:rFonts w:ascii="Menlo" w:hAnsi="Menlo" w:cs="Menlo"/>
          <w:color w:val="CE9178"/>
          <w:sz w:val="18"/>
          <w:szCs w:val="18"/>
        </w:rPr>
        <w:t xml:space="preserve"> </w:t>
      </w:r>
      <w:r w:rsidRPr="00816489">
        <w:rPr>
          <w:rFonts w:ascii="Menlo" w:hAnsi="Menlo" w:cs="Menlo"/>
          <w:color w:val="CE9178"/>
          <w:sz w:val="18"/>
          <w:szCs w:val="18"/>
        </w:rPr>
        <w:t>key</w:t>
      </w:r>
    </w:p>
    <w:p w14:paraId="4BDDB067" w14:textId="7255B8C5"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After each choice, </w:t>
      </w:r>
      <w:r w:rsidR="00FD1315">
        <w:rPr>
          <w:rFonts w:ascii="Menlo" w:hAnsi="Menlo" w:cs="Menlo"/>
          <w:color w:val="CE9178"/>
          <w:sz w:val="18"/>
          <w:szCs w:val="18"/>
        </w:rPr>
        <w:t>stare</w:t>
      </w:r>
      <w:r w:rsidR="00FD1315" w:rsidRPr="00816489">
        <w:rPr>
          <w:rFonts w:ascii="Menlo" w:hAnsi="Menlo" w:cs="Menlo"/>
          <w:color w:val="CE9178"/>
          <w:sz w:val="18"/>
          <w:szCs w:val="18"/>
        </w:rPr>
        <w:t xml:space="preserve"> </w:t>
      </w:r>
      <w:r w:rsidRPr="00816489">
        <w:rPr>
          <w:rFonts w:ascii="Menlo" w:hAnsi="Menlo" w:cs="Menlo"/>
          <w:color w:val="CE9178"/>
          <w:sz w:val="18"/>
          <w:szCs w:val="18"/>
        </w:rPr>
        <w:t xml:space="preserve">at the </w:t>
      </w:r>
      <w:r w:rsidR="00FD1315">
        <w:rPr>
          <w:rFonts w:ascii="Menlo" w:hAnsi="Menlo" w:cs="Menlo"/>
          <w:color w:val="CE9178"/>
          <w:sz w:val="18"/>
          <w:szCs w:val="18"/>
        </w:rPr>
        <w:t>red circle at</w:t>
      </w:r>
      <w:r w:rsidR="00FD1315" w:rsidRPr="00816489">
        <w:rPr>
          <w:rFonts w:ascii="Menlo" w:hAnsi="Menlo" w:cs="Menlo"/>
          <w:color w:val="CE9178"/>
          <w:sz w:val="18"/>
          <w:szCs w:val="18"/>
        </w:rPr>
        <w:t xml:space="preserve"> </w:t>
      </w:r>
      <w:r w:rsidRPr="00816489">
        <w:rPr>
          <w:rFonts w:ascii="Menlo" w:hAnsi="Menlo" w:cs="Menlo"/>
          <w:color w:val="CE9178"/>
          <w:sz w:val="18"/>
          <w:szCs w:val="18"/>
        </w:rPr>
        <w:t xml:space="preserve">the center of the screen. </w:t>
      </w:r>
    </w:p>
    <w:p w14:paraId="56298183" w14:textId="77777777" w:rsidR="00056FEE" w:rsidRDefault="00816489" w:rsidP="00816489">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 </w:t>
      </w:r>
    </w:p>
    <w:p w14:paraId="6C52F89C" w14:textId="7D29EA8E" w:rsidR="00FD1315" w:rsidRPr="00FD1315" w:rsidRDefault="00FD1315" w:rsidP="0081648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If </w:t>
      </w:r>
      <w:r w:rsidR="00CB08A3">
        <w:rPr>
          <w:rFonts w:ascii="Menlo" w:hAnsi="Menlo" w:cs="Menlo"/>
          <w:color w:val="CE9178"/>
          <w:sz w:val="18"/>
          <w:szCs w:val="18"/>
        </w:rPr>
        <w:t>one of these rounds</w:t>
      </w:r>
      <w:r>
        <w:rPr>
          <w:rFonts w:ascii="Menlo" w:hAnsi="Menlo" w:cs="Menlo"/>
          <w:color w:val="CE9178"/>
          <w:sz w:val="18"/>
          <w:szCs w:val="18"/>
        </w:rPr>
        <w:t xml:space="preserve"> is randomly selected for payment, then we will implement your decision from</w:t>
      </w:r>
      <w:r w:rsidR="00CB08A3">
        <w:rPr>
          <w:rFonts w:ascii="Menlo" w:hAnsi="Menlo" w:cs="Menlo"/>
          <w:color w:val="CE9178"/>
          <w:sz w:val="18"/>
          <w:szCs w:val="18"/>
        </w:rPr>
        <w:t xml:space="preserve"> that round.  Again, you should treat each decision as if it is the only that counts.</w:t>
      </w:r>
    </w:p>
    <w:p w14:paraId="349C9A5B" w14:textId="56D6E7D3" w:rsidR="00816489" w:rsidRPr="00816489" w:rsidRDefault="00816489" w:rsidP="00816489">
      <w:pPr>
        <w:shd w:val="clear" w:color="auto" w:fill="1E1E1E"/>
        <w:spacing w:line="270" w:lineRule="atLeast"/>
        <w:rPr>
          <w:rFonts w:ascii="Menlo" w:hAnsi="Menlo" w:cs="Menlo" w:hint="eastAsia"/>
          <w:color w:val="D4D4D4"/>
          <w:sz w:val="18"/>
          <w:szCs w:val="18"/>
        </w:rPr>
      </w:pPr>
      <w:r w:rsidRPr="00816489">
        <w:rPr>
          <w:rFonts w:ascii="Menlo" w:hAnsi="Menlo" w:cs="Menlo"/>
          <w:color w:val="CE9178"/>
          <w:sz w:val="18"/>
          <w:szCs w:val="18"/>
        </w:rPr>
        <w:t>&lt;</w:t>
      </w:r>
      <w:proofErr w:type="spellStart"/>
      <w:r w:rsidRPr="00816489">
        <w:rPr>
          <w:rFonts w:ascii="Menlo" w:hAnsi="Menlo" w:cs="Menlo"/>
          <w:color w:val="CE9178"/>
          <w:sz w:val="18"/>
          <w:szCs w:val="18"/>
        </w:rPr>
        <w:t>br</w:t>
      </w:r>
      <w:proofErr w:type="spellEnd"/>
      <w:r w:rsidRPr="00816489">
        <w:rPr>
          <w:rFonts w:ascii="Menlo" w:hAnsi="Menlo" w:cs="Menlo"/>
          <w:color w:val="CE9178"/>
          <w:sz w:val="18"/>
          <w:szCs w:val="18"/>
        </w:rPr>
        <w:t>/&gt;</w:t>
      </w:r>
    </w:p>
    <w:p w14:paraId="76DA59EA" w14:textId="77777777" w:rsidR="00816489" w:rsidRPr="00816489" w:rsidRDefault="00816489" w:rsidP="0081648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w:t>
      </w:r>
    </w:p>
    <w:p w14:paraId="09CB9C3A" w14:textId="464C1433" w:rsidR="00816489" w:rsidRPr="00816489" w:rsidRDefault="00CB08A3" w:rsidP="00816489">
      <w:pPr>
        <w:shd w:val="clear" w:color="auto" w:fill="1E1E1E"/>
        <w:spacing w:line="270" w:lineRule="atLeast"/>
        <w:rPr>
          <w:rFonts w:ascii="Menlo" w:hAnsi="Menlo" w:cs="Menlo"/>
          <w:color w:val="D4D4D4"/>
          <w:sz w:val="18"/>
          <w:szCs w:val="18"/>
        </w:rPr>
      </w:pPr>
      <w:r>
        <w:rPr>
          <w:rFonts w:ascii="Menlo" w:hAnsi="Menlo" w:cs="Menlo"/>
          <w:color w:val="CE9178"/>
          <w:sz w:val="18"/>
          <w:szCs w:val="18"/>
        </w:rPr>
        <w:t>When you are ready</w:t>
      </w:r>
      <w:r w:rsidR="00816489" w:rsidRPr="00816489">
        <w:rPr>
          <w:rFonts w:ascii="Menlo" w:hAnsi="Menlo" w:cs="Menlo"/>
          <w:color w:val="CE9178"/>
          <w:sz w:val="18"/>
          <w:szCs w:val="18"/>
        </w:rPr>
        <w:t xml:space="preserve">, press </w:t>
      </w:r>
      <w:proofErr w:type="gramStart"/>
      <w:r w:rsidR="00816489" w:rsidRPr="00816489">
        <w:rPr>
          <w:rFonts w:ascii="Menlo" w:hAnsi="Menlo" w:cs="Menlo"/>
          <w:color w:val="CE9178"/>
          <w:sz w:val="18"/>
          <w:szCs w:val="18"/>
        </w:rPr>
        <w:t>the  &lt;</w:t>
      </w:r>
      <w:proofErr w:type="gramEnd"/>
      <w:r w:rsidR="00816489" w:rsidRPr="00816489">
        <w:rPr>
          <w:rFonts w:ascii="Menlo" w:hAnsi="Menlo" w:cs="Menlo"/>
          <w:color w:val="CE9178"/>
          <w:sz w:val="18"/>
          <w:szCs w:val="18"/>
        </w:rPr>
        <w:t>b&gt;SPACE BAR&lt;/b&gt; to continue</w:t>
      </w:r>
      <w:r w:rsidR="00056FEE">
        <w:rPr>
          <w:rFonts w:ascii="Menlo" w:hAnsi="Menlo" w:cs="Menlo"/>
          <w:color w:val="CE9178"/>
          <w:sz w:val="18"/>
          <w:szCs w:val="18"/>
        </w:rPr>
        <w:t>.</w:t>
      </w:r>
    </w:p>
    <w:p w14:paraId="14E589E0" w14:textId="1126ACFA" w:rsidR="00816489" w:rsidRDefault="00816489" w:rsidP="00B84D3A">
      <w:pPr>
        <w:shd w:val="clear" w:color="auto" w:fill="1E1E1E"/>
        <w:spacing w:line="270" w:lineRule="atLeast"/>
        <w:rPr>
          <w:ins w:id="173" w:author="Yang, Taro" w:date="2020-06-14T13:52:00Z"/>
          <w:rFonts w:ascii="Menlo" w:hAnsi="Menlo" w:cs="Menlo"/>
          <w:color w:val="D4D4D4"/>
          <w:sz w:val="18"/>
          <w:szCs w:val="18"/>
        </w:rPr>
      </w:pPr>
    </w:p>
    <w:p w14:paraId="3738A9DB" w14:textId="11C2550A" w:rsidR="005B4CF5" w:rsidRDefault="005B4CF5" w:rsidP="005B4CF5">
      <w:pPr>
        <w:shd w:val="clear" w:color="auto" w:fill="1E1E1E"/>
        <w:spacing w:line="270" w:lineRule="atLeast"/>
        <w:rPr>
          <w:ins w:id="174" w:author="Yang, Taro" w:date="2020-06-14T13:52:00Z"/>
          <w:rFonts w:ascii="Menlo" w:hAnsi="Menlo" w:cs="Menlo"/>
          <w:color w:val="9CDCFE"/>
          <w:sz w:val="18"/>
          <w:szCs w:val="18"/>
        </w:rPr>
      </w:pPr>
      <w:ins w:id="175" w:author="Yang, Taro" w:date="2020-06-14T13:52:00Z">
        <w:r>
          <w:rPr>
            <w:rFonts w:ascii="Menlo" w:hAnsi="Menlo" w:cs="Menlo"/>
            <w:color w:val="9CDCFE"/>
            <w:sz w:val="18"/>
            <w:szCs w:val="18"/>
          </w:rPr>
          <w:t>recalibrationInstruction</w:t>
        </w:r>
      </w:ins>
    </w:p>
    <w:p w14:paraId="784B072A" w14:textId="72DDB909" w:rsidR="005B4CF5" w:rsidRDefault="005B4CF5" w:rsidP="005B4CF5">
      <w:pPr>
        <w:shd w:val="clear" w:color="auto" w:fill="1E1E1E"/>
        <w:spacing w:line="270" w:lineRule="atLeast"/>
        <w:rPr>
          <w:ins w:id="176" w:author="Yang, Taro" w:date="2020-06-14T13:52:00Z"/>
          <w:rFonts w:ascii="Menlo" w:hAnsi="Menlo" w:cs="Menlo"/>
          <w:color w:val="D4D4D4"/>
          <w:sz w:val="18"/>
          <w:szCs w:val="18"/>
        </w:rPr>
      </w:pPr>
      <w:ins w:id="177" w:author="Yang, Taro" w:date="2020-06-14T13:52:00Z">
        <w:r>
          <w:rPr>
            <w:rFonts w:ascii="Menlo" w:hAnsi="Menlo" w:cs="Menlo"/>
            <w:color w:val="CE9178"/>
            <w:sz w:val="18"/>
            <w:szCs w:val="18"/>
            <w:lang w:val="en-US"/>
          </w:rPr>
          <w:t>w</w:t>
        </w:r>
        <w:r>
          <w:rPr>
            <w:rFonts w:ascii="Menlo" w:hAnsi="Menlo" w:cs="Menlo"/>
            <w:color w:val="CE9178"/>
            <w:sz w:val="18"/>
            <w:szCs w:val="18"/>
          </w:rPr>
          <w:t xml:space="preserve">e need to redo the calibration and validation before you begin with the choice task. </w:t>
        </w:r>
      </w:ins>
    </w:p>
    <w:p w14:paraId="3E1285D6" w14:textId="77777777" w:rsidR="005B4CF5" w:rsidRDefault="005B4CF5" w:rsidP="005B4CF5">
      <w:pPr>
        <w:shd w:val="clear" w:color="auto" w:fill="1E1E1E"/>
        <w:spacing w:line="270" w:lineRule="atLeast"/>
        <w:rPr>
          <w:ins w:id="178" w:author="Yang, Taro" w:date="2020-06-14T13:52:00Z"/>
          <w:rFonts w:ascii="Menlo" w:hAnsi="Menlo" w:cs="Menlo"/>
          <w:color w:val="CE9178"/>
          <w:sz w:val="18"/>
          <w:szCs w:val="18"/>
        </w:rPr>
      </w:pPr>
    </w:p>
    <w:p w14:paraId="715ECB11" w14:textId="4746067E" w:rsidR="005B4CF5" w:rsidRPr="005B4CF5" w:rsidRDefault="005B4CF5" w:rsidP="005B4CF5">
      <w:pPr>
        <w:shd w:val="clear" w:color="auto" w:fill="1E1E1E"/>
        <w:spacing w:line="270" w:lineRule="atLeast"/>
        <w:rPr>
          <w:ins w:id="179" w:author="Yang, Taro" w:date="2020-06-14T13:52:00Z"/>
          <w:rFonts w:ascii="Menlo" w:hAnsi="Menlo" w:cs="Menlo"/>
          <w:color w:val="D4D4D4"/>
          <w:sz w:val="18"/>
          <w:szCs w:val="18"/>
          <w:lang w:val="en-US"/>
          <w:rPrChange w:id="180" w:author="Yang, Taro" w:date="2020-06-14T13:52:00Z">
            <w:rPr>
              <w:ins w:id="181" w:author="Yang, Taro" w:date="2020-06-14T13:52:00Z"/>
              <w:rFonts w:ascii="Menlo" w:hAnsi="Menlo" w:cs="Menlo"/>
              <w:color w:val="D4D4D4"/>
              <w:sz w:val="18"/>
              <w:szCs w:val="18"/>
            </w:rPr>
          </w:rPrChange>
        </w:rPr>
      </w:pPr>
      <w:ins w:id="182" w:author="Yang, Taro" w:date="2020-06-14T13:52:00Z">
        <w:r>
          <w:rPr>
            <w:rFonts w:ascii="Menlo" w:hAnsi="Menlo" w:cs="Menlo"/>
            <w:color w:val="CE9178"/>
            <w:sz w:val="18"/>
            <w:szCs w:val="18"/>
          </w:rPr>
          <w:t>As before, make sure you stare at each dot until it disappears and make sure you don’t move your head</w:t>
        </w:r>
        <w:r>
          <w:rPr>
            <w:rFonts w:ascii="Menlo" w:hAnsi="Menlo" w:cs="Menlo"/>
            <w:color w:val="CE9178"/>
            <w:sz w:val="18"/>
            <w:szCs w:val="18"/>
            <w:lang w:val="en-US"/>
          </w:rPr>
          <w:t>.</w:t>
        </w:r>
      </w:ins>
    </w:p>
    <w:p w14:paraId="55D03F68" w14:textId="6E55C8B2" w:rsidR="005B4CF5" w:rsidRDefault="005B4CF5" w:rsidP="00B84D3A">
      <w:pPr>
        <w:shd w:val="clear" w:color="auto" w:fill="1E1E1E"/>
        <w:spacing w:line="270" w:lineRule="atLeast"/>
        <w:rPr>
          <w:ins w:id="183" w:author="Yang, Taro" w:date="2020-06-14T13:52:00Z"/>
          <w:rFonts w:ascii="Menlo" w:hAnsi="Menlo" w:cs="Menlo"/>
          <w:color w:val="D4D4D4"/>
          <w:sz w:val="18"/>
          <w:szCs w:val="18"/>
        </w:rPr>
      </w:pPr>
      <w:ins w:id="184" w:author="Yang, Taro" w:date="2020-06-14T13:52:00Z">
        <w:r>
          <w:rPr>
            <w:rFonts w:ascii="Menlo" w:hAnsi="Menlo" w:cs="Menlo"/>
            <w:color w:val="CE9178"/>
            <w:sz w:val="18"/>
            <w:szCs w:val="18"/>
          </w:rPr>
          <w:t xml:space="preserve">   Please press &lt;b&gt;SPACE BAR&lt;/b&gt; when you are ready to begin.</w:t>
        </w:r>
      </w:ins>
    </w:p>
    <w:p w14:paraId="504A4927" w14:textId="4CE53E59" w:rsidR="005B4CF5" w:rsidRDefault="005B4CF5" w:rsidP="00B84D3A">
      <w:pPr>
        <w:shd w:val="clear" w:color="auto" w:fill="1E1E1E"/>
        <w:spacing w:line="270" w:lineRule="atLeast"/>
        <w:rPr>
          <w:ins w:id="185" w:author="Yang, Taro" w:date="2020-06-14T13:52:00Z"/>
          <w:rFonts w:ascii="Menlo" w:hAnsi="Menlo" w:cs="Menlo"/>
          <w:color w:val="D4D4D4"/>
          <w:sz w:val="18"/>
          <w:szCs w:val="18"/>
        </w:rPr>
      </w:pPr>
    </w:p>
    <w:p w14:paraId="1B7D9283" w14:textId="533A9B78" w:rsidR="005B4CF5" w:rsidRPr="00B84D3A" w:rsidDel="005B4CF5" w:rsidRDefault="005B4CF5" w:rsidP="00B84D3A">
      <w:pPr>
        <w:shd w:val="clear" w:color="auto" w:fill="1E1E1E"/>
        <w:spacing w:line="270" w:lineRule="atLeast"/>
        <w:rPr>
          <w:del w:id="186" w:author="Yang, Taro" w:date="2020-06-14T13:52:00Z"/>
          <w:rFonts w:ascii="Menlo" w:hAnsi="Menlo" w:cs="Menlo"/>
          <w:color w:val="D4D4D4"/>
          <w:sz w:val="18"/>
          <w:szCs w:val="18"/>
        </w:rPr>
      </w:pPr>
    </w:p>
    <w:p w14:paraId="13C5E992" w14:textId="3DF5E1EE" w:rsidR="00B84D3A" w:rsidDel="005B4CF5" w:rsidRDefault="00B84D3A" w:rsidP="00056FEE">
      <w:pPr>
        <w:shd w:val="clear" w:color="auto" w:fill="1E1E1E"/>
        <w:spacing w:line="270" w:lineRule="atLeast"/>
        <w:rPr>
          <w:del w:id="187" w:author="Yang, Taro" w:date="2020-06-14T13:52:00Z"/>
          <w:rFonts w:ascii="Menlo" w:hAnsi="Menlo" w:cs="Menlo"/>
          <w:color w:val="D4D4D4"/>
          <w:sz w:val="18"/>
          <w:szCs w:val="18"/>
        </w:rPr>
      </w:pPr>
      <w:commentRangeStart w:id="188"/>
      <w:del w:id="189" w:author="Yang, Taro" w:date="2020-06-14T13:52:00Z">
        <w:r w:rsidRPr="00B84D3A" w:rsidDel="005B4CF5">
          <w:rPr>
            <w:rFonts w:ascii="Menlo" w:hAnsi="Menlo" w:cs="Menlo"/>
            <w:color w:val="9CDCFE"/>
            <w:sz w:val="18"/>
            <w:szCs w:val="18"/>
          </w:rPr>
          <w:delText>pracOverview</w:delText>
        </w:r>
        <w:r w:rsidRPr="00B84D3A" w:rsidDel="005B4CF5">
          <w:rPr>
            <w:rFonts w:ascii="Menlo" w:hAnsi="Menlo" w:cs="Menlo"/>
            <w:color w:val="D4D4D4"/>
            <w:sz w:val="18"/>
            <w:szCs w:val="18"/>
          </w:rPr>
          <w:delText xml:space="preserve"> ,</w:delText>
        </w:r>
      </w:del>
    </w:p>
    <w:p w14:paraId="28AA5F7C" w14:textId="7493B8AA" w:rsidR="00816489" w:rsidRPr="00816489" w:rsidDel="005B4CF5" w:rsidRDefault="00816489" w:rsidP="00816489">
      <w:pPr>
        <w:shd w:val="clear" w:color="auto" w:fill="1E1E1E"/>
        <w:spacing w:line="270" w:lineRule="atLeast"/>
        <w:rPr>
          <w:del w:id="190" w:author="Yang, Taro" w:date="2020-06-14T13:52:00Z"/>
          <w:rFonts w:ascii="Menlo" w:hAnsi="Menlo" w:cs="Menlo"/>
          <w:color w:val="D4D4D4"/>
          <w:sz w:val="18"/>
          <w:szCs w:val="18"/>
        </w:rPr>
      </w:pPr>
      <w:del w:id="191" w:author="Yang, Taro" w:date="2020-06-14T13:52:00Z">
        <w:r w:rsidRPr="00816489" w:rsidDel="005B4CF5">
          <w:rPr>
            <w:rFonts w:ascii="Menlo" w:hAnsi="Menlo" w:cs="Menlo"/>
            <w:color w:val="CE9178"/>
            <w:sz w:val="18"/>
            <w:szCs w:val="18"/>
          </w:rPr>
          <w:delText xml:space="preserve">Before the real </w:delText>
        </w:r>
        <w:r w:rsidR="00956523" w:rsidDel="005B4CF5">
          <w:rPr>
            <w:rFonts w:ascii="Menlo" w:hAnsi="Menlo" w:cs="Menlo"/>
            <w:color w:val="CE9178"/>
            <w:sz w:val="18"/>
            <w:szCs w:val="18"/>
          </w:rPr>
          <w:delText>decisions</w:delText>
        </w:r>
        <w:r w:rsidRPr="00816489" w:rsidDel="005B4CF5">
          <w:rPr>
            <w:rFonts w:ascii="Menlo" w:hAnsi="Menlo" w:cs="Menlo"/>
            <w:color w:val="CE9178"/>
            <w:sz w:val="18"/>
            <w:szCs w:val="18"/>
          </w:rPr>
          <w:delText xml:space="preserve">, there will be 3 practice rounds. </w:delText>
        </w:r>
      </w:del>
    </w:p>
    <w:p w14:paraId="2B1DE2D4" w14:textId="0A433B28" w:rsidR="00816489" w:rsidRPr="00816489" w:rsidDel="005B4CF5" w:rsidRDefault="00816489" w:rsidP="00816489">
      <w:pPr>
        <w:shd w:val="clear" w:color="auto" w:fill="1E1E1E"/>
        <w:spacing w:line="270" w:lineRule="atLeast"/>
        <w:rPr>
          <w:del w:id="192" w:author="Yang, Taro" w:date="2020-06-14T13:52:00Z"/>
          <w:rFonts w:ascii="Menlo" w:hAnsi="Menlo" w:cs="Menlo"/>
          <w:color w:val="D4D4D4"/>
          <w:sz w:val="18"/>
          <w:szCs w:val="18"/>
        </w:rPr>
      </w:pPr>
      <w:del w:id="193" w:author="Yang, Taro" w:date="2020-06-14T13:52:00Z">
        <w:r w:rsidRPr="00816489" w:rsidDel="005B4CF5">
          <w:rPr>
            <w:rFonts w:ascii="Menlo" w:hAnsi="Menlo" w:cs="Menlo"/>
            <w:color w:val="CE9178"/>
            <w:sz w:val="18"/>
            <w:szCs w:val="18"/>
          </w:rPr>
          <w:delText xml:space="preserve">                                        &lt;br&gt;&lt;br/&gt;</w:delText>
        </w:r>
      </w:del>
    </w:p>
    <w:p w14:paraId="3B927C01" w14:textId="0553071C" w:rsidR="00816489" w:rsidRPr="00816489" w:rsidDel="005B4CF5" w:rsidRDefault="00CB08A3" w:rsidP="00816489">
      <w:pPr>
        <w:shd w:val="clear" w:color="auto" w:fill="1E1E1E"/>
        <w:spacing w:line="270" w:lineRule="atLeast"/>
        <w:rPr>
          <w:del w:id="194" w:author="Yang, Taro" w:date="2020-06-14T13:52:00Z"/>
          <w:rFonts w:ascii="Menlo" w:hAnsi="Menlo" w:cs="Menlo"/>
          <w:color w:val="D4D4D4"/>
          <w:sz w:val="18"/>
          <w:szCs w:val="18"/>
        </w:rPr>
      </w:pPr>
      <w:del w:id="195" w:author="Yang, Taro" w:date="2020-06-14T13:52:00Z">
        <w:r w:rsidDel="005B4CF5">
          <w:rPr>
            <w:rFonts w:ascii="Menlo" w:hAnsi="Menlo" w:cs="Menlo"/>
            <w:color w:val="CE9178"/>
            <w:sz w:val="18"/>
            <w:szCs w:val="18"/>
          </w:rPr>
          <w:delText>Press</w:delText>
        </w:r>
        <w:r w:rsidR="00816489" w:rsidRPr="00816489" w:rsidDel="005B4CF5">
          <w:rPr>
            <w:rFonts w:ascii="Menlo" w:hAnsi="Menlo" w:cs="Menlo"/>
            <w:color w:val="CE9178"/>
            <w:sz w:val="18"/>
            <w:szCs w:val="18"/>
          </w:rPr>
          <w:delText xml:space="preserve"> the  &lt;b&gt;SPACE BAR&lt;/b&gt; to start </w:delText>
        </w:r>
        <w:r w:rsidDel="005B4CF5">
          <w:rPr>
            <w:rFonts w:ascii="Menlo" w:hAnsi="Menlo" w:cs="Menlo"/>
            <w:color w:val="CE9178"/>
            <w:sz w:val="18"/>
            <w:szCs w:val="18"/>
          </w:rPr>
          <w:delText>the practice</w:delText>
        </w:r>
        <w:r w:rsidR="00816489" w:rsidDel="005B4CF5">
          <w:rPr>
            <w:rFonts w:ascii="Menlo" w:hAnsi="Menlo" w:cs="Menlo"/>
            <w:color w:val="CE9178"/>
            <w:sz w:val="18"/>
            <w:szCs w:val="18"/>
          </w:rPr>
          <w:delText>.</w:delText>
        </w:r>
      </w:del>
    </w:p>
    <w:commentRangeEnd w:id="188"/>
    <w:p w14:paraId="5F10677A" w14:textId="26041D95" w:rsidR="00816489" w:rsidRPr="00B84D3A" w:rsidDel="005B4CF5" w:rsidRDefault="00CD2281" w:rsidP="00816489">
      <w:pPr>
        <w:shd w:val="clear" w:color="auto" w:fill="1E1E1E"/>
        <w:spacing w:line="270" w:lineRule="atLeast"/>
        <w:ind w:firstLine="440"/>
        <w:rPr>
          <w:del w:id="196" w:author="Yang, Taro" w:date="2020-06-14T13:52:00Z"/>
          <w:rFonts w:ascii="Menlo" w:hAnsi="Menlo" w:cs="Menlo"/>
          <w:color w:val="D4D4D4"/>
          <w:sz w:val="18"/>
          <w:szCs w:val="18"/>
        </w:rPr>
      </w:pPr>
      <w:del w:id="197" w:author="Yang, Taro" w:date="2020-06-14T13:52:00Z">
        <w:r w:rsidDel="005B4CF5">
          <w:rPr>
            <w:rStyle w:val="CommentReference"/>
          </w:rPr>
          <w:commentReference w:id="188"/>
        </w:r>
      </w:del>
    </w:p>
    <w:p w14:paraId="2A9E41D5" w14:textId="27A3AAC5" w:rsidR="00B84D3A" w:rsidDel="005B4CF5" w:rsidRDefault="00B84D3A" w:rsidP="00816489">
      <w:pPr>
        <w:shd w:val="clear" w:color="auto" w:fill="1E1E1E"/>
        <w:spacing w:line="270" w:lineRule="atLeast"/>
        <w:ind w:firstLine="440"/>
        <w:rPr>
          <w:del w:id="198" w:author="Yang, Taro" w:date="2020-06-14T13:52:00Z"/>
          <w:rFonts w:ascii="Menlo" w:hAnsi="Menlo" w:cs="Menlo"/>
          <w:color w:val="D4D4D4"/>
          <w:sz w:val="18"/>
          <w:szCs w:val="18"/>
        </w:rPr>
      </w:pPr>
      <w:del w:id="199" w:author="Yang, Taro" w:date="2020-06-14T13:52:00Z">
        <w:r w:rsidRPr="00B84D3A" w:rsidDel="005B4CF5">
          <w:rPr>
            <w:rFonts w:ascii="Menlo" w:hAnsi="Menlo" w:cs="Menlo"/>
            <w:color w:val="9CDCFE"/>
            <w:sz w:val="18"/>
            <w:szCs w:val="18"/>
          </w:rPr>
          <w:delText>charity_prac_choice</w:delText>
        </w:r>
        <w:r w:rsidRPr="00B84D3A" w:rsidDel="005B4CF5">
          <w:rPr>
            <w:rFonts w:ascii="Menlo" w:hAnsi="Menlo" w:cs="Menlo"/>
            <w:color w:val="D4D4D4"/>
            <w:sz w:val="18"/>
            <w:szCs w:val="18"/>
          </w:rPr>
          <w:delText>,</w:delText>
        </w:r>
      </w:del>
    </w:p>
    <w:p w14:paraId="60E39744" w14:textId="77777777" w:rsidR="00816489" w:rsidRDefault="00816489" w:rsidP="00816489">
      <w:pPr>
        <w:shd w:val="clear" w:color="auto" w:fill="1E1E1E"/>
        <w:spacing w:line="270" w:lineRule="atLeast"/>
        <w:ind w:firstLine="440"/>
        <w:rPr>
          <w:rFonts w:ascii="Menlo" w:hAnsi="Menlo" w:cs="Menlo"/>
          <w:color w:val="D4D4D4"/>
          <w:sz w:val="18"/>
          <w:szCs w:val="18"/>
        </w:rPr>
      </w:pPr>
    </w:p>
    <w:p w14:paraId="6A8A1360" w14:textId="5FA35646" w:rsidR="00B84D3A" w:rsidRPr="00816489" w:rsidDel="005B4CF5" w:rsidRDefault="00B84D3A" w:rsidP="00816489">
      <w:pPr>
        <w:shd w:val="clear" w:color="auto" w:fill="1E1E1E"/>
        <w:spacing w:line="270" w:lineRule="atLeast"/>
        <w:ind w:firstLine="440"/>
        <w:rPr>
          <w:del w:id="200" w:author="Yang, Taro" w:date="2020-06-14T13:46:00Z"/>
          <w:rFonts w:ascii="Menlo" w:hAnsi="Menlo" w:cs="Menlo"/>
          <w:color w:val="D4D4D4"/>
          <w:sz w:val="18"/>
          <w:szCs w:val="18"/>
        </w:rPr>
      </w:pPr>
      <w:del w:id="201" w:author="Yang, Taro" w:date="2020-06-14T13:46:00Z">
        <w:r w:rsidRPr="00B84D3A" w:rsidDel="005B4CF5">
          <w:rPr>
            <w:rFonts w:ascii="Menlo" w:hAnsi="Menlo" w:cs="Menlo"/>
            <w:color w:val="9CDCFE"/>
            <w:sz w:val="18"/>
            <w:szCs w:val="18"/>
          </w:rPr>
          <w:delText>eyeTrackingInstruction1</w:delText>
        </w:r>
        <w:r w:rsidR="00816489" w:rsidDel="005B4CF5">
          <w:rPr>
            <w:rFonts w:ascii="Menlo" w:hAnsi="Menlo" w:cs="Menlo"/>
            <w:color w:val="D4D4D4"/>
            <w:sz w:val="18"/>
            <w:szCs w:val="18"/>
          </w:rPr>
          <w:delText>.</w:delText>
        </w:r>
      </w:del>
    </w:p>
    <w:p w14:paraId="1A4E919D" w14:textId="168BF456" w:rsidR="00816489" w:rsidRPr="00816489" w:rsidDel="005B4CF5" w:rsidRDefault="00816489" w:rsidP="00816489">
      <w:pPr>
        <w:shd w:val="clear" w:color="auto" w:fill="1E1E1E"/>
        <w:spacing w:line="270" w:lineRule="atLeast"/>
        <w:rPr>
          <w:del w:id="202" w:author="Yang, Taro" w:date="2020-06-14T13:46:00Z"/>
          <w:rFonts w:ascii="Menlo" w:hAnsi="Menlo" w:cs="Menlo"/>
          <w:color w:val="CE9178"/>
          <w:sz w:val="18"/>
          <w:szCs w:val="18"/>
        </w:rPr>
      </w:pPr>
      <w:del w:id="203" w:author="Yang, Taro" w:date="2020-06-14T13:46:00Z">
        <w:r w:rsidRPr="00816489" w:rsidDel="005B4CF5">
          <w:rPr>
            <w:rFonts w:ascii="Menlo" w:hAnsi="Menlo" w:cs="Menlo"/>
            <w:color w:val="CE9178"/>
            <w:sz w:val="18"/>
            <w:szCs w:val="18"/>
          </w:rPr>
          <w:delText xml:space="preserve">Before </w:delText>
        </w:r>
        <w:r w:rsidR="00956523" w:rsidDel="005B4CF5">
          <w:rPr>
            <w:rFonts w:ascii="Menlo" w:hAnsi="Menlo" w:cs="Menlo"/>
            <w:color w:val="CE9178"/>
            <w:sz w:val="18"/>
            <w:szCs w:val="18"/>
          </w:rPr>
          <w:delText xml:space="preserve">we begin </w:delText>
        </w:r>
        <w:r w:rsidR="00025A51" w:rsidDel="005B4CF5">
          <w:rPr>
            <w:rFonts w:ascii="Menlo" w:hAnsi="Menlo" w:cs="Menlo"/>
            <w:color w:val="CE9178"/>
            <w:sz w:val="18"/>
            <w:szCs w:val="18"/>
          </w:rPr>
          <w:delText xml:space="preserve">with </w:delText>
        </w:r>
        <w:r w:rsidRPr="00816489" w:rsidDel="005B4CF5">
          <w:rPr>
            <w:rFonts w:ascii="Menlo" w:hAnsi="Menlo" w:cs="Menlo"/>
            <w:color w:val="CE9178"/>
            <w:sz w:val="18"/>
            <w:szCs w:val="18"/>
          </w:rPr>
          <w:delText xml:space="preserve">the real </w:delText>
        </w:r>
        <w:r w:rsidR="00956523" w:rsidDel="005B4CF5">
          <w:rPr>
            <w:rFonts w:ascii="Menlo" w:hAnsi="Menlo" w:cs="Menlo"/>
            <w:color w:val="CE9178"/>
            <w:sz w:val="18"/>
            <w:szCs w:val="18"/>
          </w:rPr>
          <w:delText>decisions</w:delText>
        </w:r>
        <w:r w:rsidRPr="00816489" w:rsidDel="005B4CF5">
          <w:rPr>
            <w:rFonts w:ascii="Menlo" w:hAnsi="Menlo" w:cs="Menlo"/>
            <w:color w:val="CE9178"/>
            <w:sz w:val="18"/>
            <w:szCs w:val="18"/>
          </w:rPr>
          <w:delText xml:space="preserve">, </w:delText>
        </w:r>
        <w:r w:rsidR="00956523" w:rsidDel="005B4CF5">
          <w:rPr>
            <w:rFonts w:ascii="Menlo" w:hAnsi="Menlo" w:cs="Menlo"/>
            <w:color w:val="CE9178"/>
            <w:sz w:val="18"/>
            <w:szCs w:val="18"/>
          </w:rPr>
          <w:delText>we need to turn on and adjust your webcam for eye-tracking</w:delText>
        </w:r>
        <w:r w:rsidRPr="00816489" w:rsidDel="005B4CF5">
          <w:rPr>
            <w:rFonts w:ascii="Menlo" w:hAnsi="Menlo" w:cs="Menlo"/>
            <w:color w:val="CE9178"/>
            <w:sz w:val="18"/>
            <w:szCs w:val="18"/>
          </w:rPr>
          <w:delText>. There</w:delText>
        </w:r>
        <w:r w:rsidR="00956523" w:rsidDel="005B4CF5">
          <w:rPr>
            <w:rFonts w:ascii="Menlo" w:hAnsi="Menlo" w:cs="Menlo"/>
            <w:color w:val="CE9178"/>
            <w:sz w:val="18"/>
            <w:szCs w:val="18"/>
          </w:rPr>
          <w:delText xml:space="preserve"> are</w:delText>
        </w:r>
        <w:r w:rsidRPr="00816489" w:rsidDel="005B4CF5">
          <w:rPr>
            <w:rFonts w:ascii="Menlo" w:hAnsi="Menlo" w:cs="Menlo"/>
            <w:color w:val="CE9178"/>
            <w:sz w:val="18"/>
            <w:szCs w:val="18"/>
          </w:rPr>
          <w:delText xml:space="preserve"> two parts </w:delText>
        </w:r>
        <w:r w:rsidR="00956523" w:rsidDel="005B4CF5">
          <w:rPr>
            <w:rFonts w:ascii="Menlo" w:hAnsi="Menlo" w:cs="Menlo"/>
            <w:color w:val="CE9178"/>
            <w:sz w:val="18"/>
            <w:szCs w:val="18"/>
          </w:rPr>
          <w:delText>to this process</w:delText>
        </w:r>
        <w:r w:rsidRPr="00816489" w:rsidDel="005B4CF5">
          <w:rPr>
            <w:rFonts w:ascii="Menlo" w:hAnsi="Menlo" w:cs="Menlo"/>
            <w:color w:val="CE9178"/>
            <w:sz w:val="18"/>
            <w:szCs w:val="18"/>
          </w:rPr>
          <w:delText>. The first part is calibration,  and the second part is validation.</w:delText>
        </w:r>
      </w:del>
    </w:p>
    <w:p w14:paraId="5334E7CF" w14:textId="4636ADFF" w:rsidR="00816489" w:rsidRPr="00956523" w:rsidDel="005B4CF5" w:rsidRDefault="00956523" w:rsidP="00816489">
      <w:pPr>
        <w:shd w:val="clear" w:color="auto" w:fill="1E1E1E"/>
        <w:spacing w:line="270" w:lineRule="atLeast"/>
        <w:rPr>
          <w:del w:id="204" w:author="Yang, Taro" w:date="2020-06-14T13:46:00Z"/>
          <w:rFonts w:ascii="Menlo" w:hAnsi="Menlo" w:cs="Menlo"/>
          <w:color w:val="CE9178"/>
          <w:sz w:val="18"/>
          <w:szCs w:val="18"/>
        </w:rPr>
      </w:pPr>
      <w:del w:id="205" w:author="Yang, Taro" w:date="2020-06-14T13:46:00Z">
        <w:r w:rsidDel="005B4CF5">
          <w:rPr>
            <w:rFonts w:ascii="Menlo" w:hAnsi="Menlo" w:cs="Menlo"/>
            <w:color w:val="CE9178"/>
            <w:sz w:val="18"/>
            <w:szCs w:val="18"/>
          </w:rPr>
          <w:delText>During calibration</w:delText>
        </w:r>
        <w:r w:rsidR="00816489" w:rsidRPr="00816489" w:rsidDel="005B4CF5">
          <w:rPr>
            <w:rFonts w:ascii="Menlo" w:hAnsi="Menlo" w:cs="Menlo"/>
            <w:color w:val="CE9178"/>
            <w:sz w:val="18"/>
            <w:szCs w:val="18"/>
          </w:rPr>
          <w:delText>, you will see a</w:delText>
        </w:r>
        <w:r w:rsidDel="005B4CF5">
          <w:rPr>
            <w:rFonts w:ascii="Menlo" w:hAnsi="Menlo" w:cs="Menlo"/>
            <w:color w:val="CE9178"/>
            <w:sz w:val="18"/>
            <w:szCs w:val="18"/>
          </w:rPr>
          <w:delText xml:space="preserve"> series of</w:delText>
        </w:r>
        <w:r w:rsidR="00816489" w:rsidRPr="00816489" w:rsidDel="005B4CF5">
          <w:rPr>
            <w:rFonts w:ascii="Menlo" w:hAnsi="Menlo" w:cs="Menlo"/>
            <w:color w:val="CE9178"/>
            <w:sz w:val="18"/>
            <w:szCs w:val="18"/>
          </w:rPr>
          <w:delText xml:space="preserve"> dot</w:delText>
        </w:r>
        <w:r w:rsidDel="005B4CF5">
          <w:rPr>
            <w:rFonts w:ascii="Menlo" w:hAnsi="Menlo" w:cs="Menlo"/>
            <w:color w:val="CE9178"/>
            <w:sz w:val="18"/>
            <w:szCs w:val="18"/>
          </w:rPr>
          <w:delText>s</w:delText>
        </w:r>
        <w:r w:rsidR="00816489" w:rsidRPr="00816489" w:rsidDel="005B4CF5">
          <w:rPr>
            <w:rFonts w:ascii="Menlo" w:hAnsi="Menlo" w:cs="Menlo"/>
            <w:color w:val="CE9178"/>
            <w:sz w:val="18"/>
            <w:szCs w:val="18"/>
          </w:rPr>
          <w:delText xml:space="preserve"> like this         appear on the screen</w:delText>
        </w:r>
        <w:r w:rsidDel="005B4CF5">
          <w:rPr>
            <w:rFonts w:ascii="Menlo" w:hAnsi="Menlo" w:cs="Menlo"/>
            <w:color w:val="CE9178"/>
            <w:sz w:val="18"/>
            <w:szCs w:val="18"/>
          </w:rPr>
          <w:delText>, each</w:delText>
        </w:r>
        <w:r w:rsidR="00816489" w:rsidRPr="00816489" w:rsidDel="005B4CF5">
          <w:rPr>
            <w:rFonts w:ascii="Menlo" w:hAnsi="Menlo" w:cs="Menlo"/>
            <w:color w:val="CE9178"/>
            <w:sz w:val="18"/>
            <w:szCs w:val="18"/>
          </w:rPr>
          <w:delText xml:space="preserve"> for </w:delText>
        </w:r>
        <w:r w:rsidDel="005B4CF5">
          <w:rPr>
            <w:rFonts w:ascii="Menlo" w:hAnsi="Menlo" w:cs="Menlo"/>
            <w:color w:val="CE9178"/>
            <w:sz w:val="18"/>
            <w:szCs w:val="18"/>
          </w:rPr>
          <w:delText xml:space="preserve">X </w:delText>
        </w:r>
        <w:r w:rsidR="00816489" w:rsidRPr="00816489" w:rsidDel="005B4CF5">
          <w:rPr>
            <w:rFonts w:ascii="Menlo" w:hAnsi="Menlo" w:cs="Menlo"/>
            <w:color w:val="CE9178"/>
            <w:sz w:val="18"/>
            <w:szCs w:val="18"/>
          </w:rPr>
          <w:delText xml:space="preserve">seconds. Your task is </w:delText>
        </w:r>
        <w:r w:rsidDel="005B4CF5">
          <w:rPr>
            <w:rFonts w:ascii="Menlo" w:hAnsi="Menlo" w:cs="Menlo"/>
            <w:color w:val="CE9178"/>
            <w:sz w:val="18"/>
            <w:szCs w:val="18"/>
          </w:rPr>
          <w:delText xml:space="preserve">simply </w:delText>
        </w:r>
        <w:r w:rsidR="00816489" w:rsidRPr="00816489" w:rsidDel="005B4CF5">
          <w:rPr>
            <w:rFonts w:ascii="Menlo" w:hAnsi="Menlo" w:cs="Menlo"/>
            <w:color w:val="CE9178"/>
            <w:sz w:val="18"/>
            <w:szCs w:val="18"/>
          </w:rPr>
          <w:delText xml:space="preserve">to </w:delText>
        </w:r>
        <w:r w:rsidDel="005B4CF5">
          <w:rPr>
            <w:rFonts w:ascii="Menlo" w:hAnsi="Menlo" w:cs="Menlo"/>
            <w:color w:val="CE9178"/>
            <w:sz w:val="18"/>
            <w:szCs w:val="18"/>
          </w:rPr>
          <w:delText>stare directly</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at </w:delText>
        </w:r>
        <w:r w:rsidDel="005B4CF5">
          <w:rPr>
            <w:rFonts w:ascii="Menlo" w:hAnsi="Menlo" w:cs="Menlo"/>
            <w:color w:val="CE9178"/>
            <w:sz w:val="18"/>
            <w:szCs w:val="18"/>
          </w:rPr>
          <w:delText>each</w:delText>
        </w:r>
        <w:r w:rsidRPr="00816489"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dot</w:delText>
        </w:r>
        <w:r w:rsidDel="005B4CF5">
          <w:rPr>
            <w:rFonts w:ascii="Menlo" w:hAnsi="Menlo" w:cs="Menlo"/>
            <w:color w:val="CE9178"/>
            <w:sz w:val="18"/>
            <w:szCs w:val="18"/>
          </w:rPr>
          <w:delText xml:space="preserve"> until it disappears.  Then, quickly move your eyes to the next dot</w:delText>
        </w:r>
        <w:r w:rsidR="00631BD7" w:rsidDel="005B4CF5">
          <w:rPr>
            <w:rFonts w:ascii="Menlo" w:hAnsi="Menlo" w:cs="Menlo"/>
            <w:color w:val="CE9178"/>
            <w:sz w:val="18"/>
            <w:szCs w:val="18"/>
          </w:rPr>
          <w:delText xml:space="preserve"> and repeat</w:delText>
        </w:r>
        <w:r w:rsidDel="005B4CF5">
          <w:rPr>
            <w:rFonts w:ascii="Menlo" w:hAnsi="Menlo" w:cs="Menlo"/>
            <w:color w:val="CE9178"/>
            <w:sz w:val="18"/>
            <w:szCs w:val="18"/>
          </w:rPr>
          <w:delText>.</w:delText>
        </w:r>
      </w:del>
    </w:p>
    <w:p w14:paraId="2FADDDBF" w14:textId="59780D6D" w:rsidR="00816489" w:rsidRPr="00816489" w:rsidDel="005B4CF5" w:rsidRDefault="00956523" w:rsidP="00816489">
      <w:pPr>
        <w:shd w:val="clear" w:color="auto" w:fill="1E1E1E"/>
        <w:spacing w:line="270" w:lineRule="atLeast"/>
        <w:rPr>
          <w:del w:id="206" w:author="Yang, Taro" w:date="2020-06-14T13:46:00Z"/>
          <w:rFonts w:ascii="Menlo" w:hAnsi="Menlo" w:cs="Menlo"/>
          <w:color w:val="CE9178"/>
          <w:sz w:val="18"/>
          <w:szCs w:val="18"/>
        </w:rPr>
      </w:pPr>
      <w:del w:id="207" w:author="Yang, Taro" w:date="2020-06-14T13:46:00Z">
        <w:r w:rsidDel="005B4CF5">
          <w:rPr>
            <w:rFonts w:ascii="Menlo" w:hAnsi="Menlo" w:cs="Menlo"/>
            <w:color w:val="CE9178"/>
            <w:sz w:val="18"/>
            <w:szCs w:val="18"/>
          </w:rPr>
          <w:delText xml:space="preserve">Validation is basically the same as calibration. You simply need to stare at each dot </w:delText>
        </w:r>
        <w:r w:rsidR="00631BD7" w:rsidDel="005B4CF5">
          <w:rPr>
            <w:rFonts w:ascii="Menlo" w:hAnsi="Menlo" w:cs="Menlo"/>
            <w:color w:val="CE9178"/>
            <w:sz w:val="18"/>
            <w:szCs w:val="18"/>
          </w:rPr>
          <w:delText>until it disappears</w:delText>
        </w:r>
        <w:r w:rsidDel="005B4CF5">
          <w:rPr>
            <w:rFonts w:ascii="Menlo" w:hAnsi="Menlo" w:cs="Menlo"/>
            <w:color w:val="CE9178"/>
            <w:sz w:val="18"/>
            <w:szCs w:val="18"/>
          </w:rPr>
          <w:delText xml:space="preserve">. </w:delText>
        </w:r>
        <w:r w:rsidR="00816489" w:rsidRPr="00816489" w:rsidDel="005B4CF5">
          <w:rPr>
            <w:rFonts w:ascii="Menlo" w:hAnsi="Menlo" w:cs="Menlo"/>
            <w:color w:val="CE9178"/>
            <w:sz w:val="18"/>
            <w:szCs w:val="18"/>
          </w:rPr>
          <w:delText xml:space="preserve"> During validation, the dot may turn </w:delText>
        </w:r>
        <w:r w:rsidR="00816489" w:rsidRPr="00816489" w:rsidDel="005B4CF5">
          <w:rPr>
            <w:rFonts w:ascii="Menlo" w:hAnsi="Menlo" w:cs="Menlo"/>
            <w:color w:val="CE9178"/>
            <w:sz w:val="18"/>
            <w:szCs w:val="18"/>
            <w:highlight w:val="yellow"/>
          </w:rPr>
          <w:delText>yellow</w:delText>
        </w:r>
        <w:r w:rsidR="00816489" w:rsidRPr="00816489" w:rsidDel="005B4CF5">
          <w:rPr>
            <w:rFonts w:ascii="Menlo" w:hAnsi="Menlo" w:cs="Menlo"/>
            <w:color w:val="CE9178"/>
            <w:sz w:val="18"/>
            <w:szCs w:val="18"/>
          </w:rPr>
          <w:delText xml:space="preserve">, indicating </w:delText>
        </w:r>
        <w:r w:rsidR="00631BD7" w:rsidDel="005B4CF5">
          <w:rPr>
            <w:rFonts w:ascii="Menlo" w:hAnsi="Menlo" w:cs="Menlo"/>
            <w:color w:val="CE9178"/>
            <w:sz w:val="18"/>
            <w:szCs w:val="18"/>
          </w:rPr>
          <w:delText>that you don’t seem to be staring directly at it.  Try to keep this from happening.</w:delText>
        </w:r>
      </w:del>
    </w:p>
    <w:p w14:paraId="3C20B14B" w14:textId="30F6105F" w:rsidR="00816489" w:rsidRPr="00816489" w:rsidDel="005B4CF5" w:rsidRDefault="00631BD7" w:rsidP="00816489">
      <w:pPr>
        <w:shd w:val="clear" w:color="auto" w:fill="1E1E1E"/>
        <w:spacing w:line="270" w:lineRule="atLeast"/>
        <w:rPr>
          <w:del w:id="208" w:author="Yang, Taro" w:date="2020-06-14T13:46:00Z"/>
          <w:rFonts w:ascii="Menlo" w:hAnsi="Menlo" w:cs="Menlo"/>
          <w:color w:val="CE9178"/>
          <w:sz w:val="18"/>
          <w:szCs w:val="18"/>
        </w:rPr>
      </w:pPr>
      <w:del w:id="209" w:author="Yang, Taro" w:date="2020-06-14T13:46:00Z">
        <w:r w:rsidDel="005B4CF5">
          <w:rPr>
            <w:rFonts w:ascii="Menlo" w:hAnsi="Menlo" w:cs="Menlo"/>
            <w:color w:val="CE9178"/>
            <w:sz w:val="18"/>
            <w:szCs w:val="18"/>
          </w:rPr>
          <w:delText>When you are ready</w:delText>
        </w:r>
        <w:r w:rsidR="00816489" w:rsidRPr="00816489" w:rsidDel="005B4CF5">
          <w:rPr>
            <w:rFonts w:ascii="Menlo" w:hAnsi="Menlo" w:cs="Menlo"/>
            <w:color w:val="CE9178"/>
            <w:sz w:val="18"/>
            <w:szCs w:val="18"/>
          </w:rPr>
          <w:delText>, press the SPACE BAR to continue.</w:delText>
        </w:r>
      </w:del>
    </w:p>
    <w:p w14:paraId="287F10F3" w14:textId="6ADECDC6" w:rsidR="00816489" w:rsidRPr="00816489" w:rsidDel="005B4CF5" w:rsidRDefault="00816489" w:rsidP="00816489">
      <w:pPr>
        <w:shd w:val="clear" w:color="auto" w:fill="1E1E1E"/>
        <w:spacing w:line="270" w:lineRule="atLeast"/>
        <w:rPr>
          <w:del w:id="210" w:author="Yang, Taro" w:date="2020-06-14T13:46:00Z"/>
          <w:rFonts w:ascii="Menlo" w:hAnsi="Menlo" w:cs="Menlo"/>
          <w:color w:val="D4D4D4"/>
          <w:sz w:val="18"/>
          <w:szCs w:val="18"/>
        </w:rPr>
      </w:pPr>
    </w:p>
    <w:p w14:paraId="365C7D48" w14:textId="008906CA" w:rsidR="00816489" w:rsidRPr="00B84D3A" w:rsidDel="005B4CF5" w:rsidRDefault="00816489" w:rsidP="00816489">
      <w:pPr>
        <w:shd w:val="clear" w:color="auto" w:fill="1E1E1E"/>
        <w:spacing w:line="270" w:lineRule="atLeast"/>
        <w:rPr>
          <w:del w:id="211" w:author="Yang, Taro" w:date="2020-06-14T13:46:00Z"/>
          <w:rFonts w:ascii="Menlo" w:hAnsi="Menlo" w:cs="Menlo"/>
          <w:color w:val="D4D4D4"/>
          <w:sz w:val="18"/>
          <w:szCs w:val="18"/>
        </w:rPr>
      </w:pPr>
    </w:p>
    <w:p w14:paraId="4E1641AF" w14:textId="55B5826D" w:rsidR="00B84D3A" w:rsidDel="005B4CF5" w:rsidRDefault="00B84D3A" w:rsidP="00816489">
      <w:pPr>
        <w:shd w:val="clear" w:color="auto" w:fill="1E1E1E"/>
        <w:spacing w:line="270" w:lineRule="atLeast"/>
        <w:ind w:firstLine="440"/>
        <w:rPr>
          <w:del w:id="212" w:author="Yang, Taro" w:date="2020-06-14T13:46:00Z"/>
          <w:rFonts w:ascii="Menlo" w:hAnsi="Menlo" w:cs="Menlo"/>
          <w:color w:val="D4D4D4"/>
          <w:sz w:val="18"/>
          <w:szCs w:val="18"/>
        </w:rPr>
      </w:pPr>
      <w:del w:id="213" w:author="Yang, Taro" w:date="2020-06-14T13:46:00Z">
        <w:r w:rsidRPr="00B84D3A" w:rsidDel="005B4CF5">
          <w:rPr>
            <w:rFonts w:ascii="Menlo" w:hAnsi="Menlo" w:cs="Menlo"/>
            <w:color w:val="9CDCFE"/>
            <w:sz w:val="18"/>
            <w:szCs w:val="18"/>
          </w:rPr>
          <w:delText>eyeTrackingInstruction2</w:delText>
        </w:r>
        <w:r w:rsidRPr="00B84D3A" w:rsidDel="005B4CF5">
          <w:rPr>
            <w:rFonts w:ascii="Menlo" w:hAnsi="Menlo" w:cs="Menlo"/>
            <w:color w:val="D4D4D4"/>
            <w:sz w:val="18"/>
            <w:szCs w:val="18"/>
          </w:rPr>
          <w:delText xml:space="preserve">, </w:delText>
        </w:r>
      </w:del>
    </w:p>
    <w:p w14:paraId="641C96BA" w14:textId="3C8BBCA3" w:rsidR="00816489" w:rsidRPr="00816489" w:rsidDel="005B4CF5" w:rsidRDefault="00816489" w:rsidP="00816489">
      <w:pPr>
        <w:shd w:val="clear" w:color="auto" w:fill="1E1E1E"/>
        <w:spacing w:line="270" w:lineRule="atLeast"/>
        <w:rPr>
          <w:del w:id="214" w:author="Yang, Taro" w:date="2020-06-14T13:46:00Z"/>
          <w:rFonts w:ascii="Menlo" w:hAnsi="Menlo" w:cs="Menlo"/>
          <w:color w:val="F4B083" w:themeColor="accent2" w:themeTint="99"/>
          <w:sz w:val="18"/>
          <w:szCs w:val="18"/>
        </w:rPr>
      </w:pPr>
      <w:del w:id="215" w:author="Yang, Taro" w:date="2020-06-14T13:46:00Z">
        <w:r w:rsidRPr="00816489" w:rsidDel="005B4CF5">
          <w:rPr>
            <w:rFonts w:ascii="Menlo" w:hAnsi="Menlo" w:cs="Menlo"/>
            <w:color w:val="F4B083" w:themeColor="accent2" w:themeTint="99"/>
            <w:sz w:val="18"/>
            <w:szCs w:val="18"/>
          </w:rPr>
          <w:delText xml:space="preserve">When the calibration begins, you will see a video feed with your face at the </w:delText>
        </w:r>
        <w:r w:rsidR="00631BD7" w:rsidDel="005B4CF5">
          <w:rPr>
            <w:rFonts w:ascii="Menlo" w:hAnsi="Menlo" w:cs="Menlo"/>
            <w:color w:val="F4B083" w:themeColor="accent2" w:themeTint="99"/>
            <w:sz w:val="18"/>
            <w:szCs w:val="18"/>
          </w:rPr>
          <w:delText xml:space="preserve">top </w:delText>
        </w:r>
        <w:r w:rsidRPr="00816489" w:rsidDel="005B4CF5">
          <w:rPr>
            <w:rFonts w:ascii="Menlo" w:hAnsi="Menlo" w:cs="Menlo"/>
            <w:color w:val="F4B083" w:themeColor="accent2" w:themeTint="99"/>
            <w:sz w:val="18"/>
            <w:szCs w:val="18"/>
          </w:rPr>
          <w:delText>left corner</w:delText>
        </w:r>
        <w:r w:rsidR="00631BD7" w:rsidDel="005B4CF5">
          <w:rPr>
            <w:rFonts w:ascii="Menlo" w:hAnsi="Menlo" w:cs="Menlo"/>
            <w:color w:val="F4B083" w:themeColor="accent2" w:themeTint="99"/>
            <w:sz w:val="18"/>
            <w:szCs w:val="18"/>
          </w:rPr>
          <w:delText xml:space="preserve"> of your screen </w:delText>
        </w:r>
        <w:r w:rsidRPr="00816489" w:rsidDel="005B4CF5">
          <w:rPr>
            <w:rFonts w:ascii="Menlo" w:hAnsi="Menlo" w:cs="Menlo"/>
            <w:color w:val="F4B083" w:themeColor="accent2" w:themeTint="99"/>
            <w:sz w:val="18"/>
            <w:szCs w:val="18"/>
          </w:rPr>
          <w:delText>like this:</w:delText>
        </w:r>
      </w:del>
    </w:p>
    <w:p w14:paraId="2498DCCB" w14:textId="7282CCA0" w:rsidR="00816489" w:rsidRPr="00816489" w:rsidDel="005B4CF5" w:rsidRDefault="00631BD7" w:rsidP="00816489">
      <w:pPr>
        <w:shd w:val="clear" w:color="auto" w:fill="1E1E1E"/>
        <w:spacing w:line="270" w:lineRule="atLeast"/>
        <w:rPr>
          <w:del w:id="216" w:author="Yang, Taro" w:date="2020-06-14T13:46:00Z"/>
          <w:rFonts w:ascii="Menlo" w:hAnsi="Menlo" w:cs="Menlo"/>
          <w:color w:val="F4B083" w:themeColor="accent2" w:themeTint="99"/>
          <w:sz w:val="18"/>
          <w:szCs w:val="18"/>
        </w:rPr>
      </w:pPr>
      <w:del w:id="217" w:author="Yang, Taro" w:date="2020-06-14T13:46:00Z">
        <w:r w:rsidDel="005B4CF5">
          <w:rPr>
            <w:rFonts w:ascii="Menlo" w:hAnsi="Menlo" w:cs="Menlo"/>
            <w:color w:val="F4B083" w:themeColor="accent2" w:themeTint="99"/>
            <w:sz w:val="18"/>
            <w:szCs w:val="18"/>
          </w:rPr>
          <w:delText>Try to keep your entire face within the box. When your face is in a good position the box will turn green.</w:delText>
        </w:r>
        <w:r w:rsidR="00816489" w:rsidRPr="00816489" w:rsidDel="005B4CF5">
          <w:rPr>
            <w:rFonts w:ascii="Menlo" w:hAnsi="Menlo" w:cs="Menlo"/>
            <w:color w:val="F4B083" w:themeColor="accent2" w:themeTint="99"/>
            <w:sz w:val="18"/>
            <w:szCs w:val="18"/>
          </w:rPr>
          <w:delText xml:space="preserve"> </w:delText>
        </w:r>
      </w:del>
    </w:p>
    <w:p w14:paraId="175B0B26" w14:textId="27A6E4C8" w:rsidR="00816489" w:rsidRPr="00816489" w:rsidDel="005B4CF5" w:rsidRDefault="00816489" w:rsidP="00816489">
      <w:pPr>
        <w:shd w:val="clear" w:color="auto" w:fill="1E1E1E"/>
        <w:spacing w:line="270" w:lineRule="atLeast"/>
        <w:rPr>
          <w:del w:id="218" w:author="Yang, Taro" w:date="2020-06-14T13:46:00Z"/>
          <w:rFonts w:ascii="Menlo" w:hAnsi="Menlo" w:cs="Menlo"/>
          <w:color w:val="F4B083" w:themeColor="accent2" w:themeTint="99"/>
          <w:sz w:val="18"/>
          <w:szCs w:val="18"/>
        </w:rPr>
      </w:pPr>
      <w:del w:id="219" w:author="Yang, Taro" w:date="2020-06-14T13:46:00Z">
        <w:r w:rsidRPr="00816489" w:rsidDel="005B4CF5">
          <w:rPr>
            <w:rFonts w:ascii="Menlo" w:hAnsi="Menlo" w:cs="Menlo"/>
            <w:color w:val="F4B083" w:themeColor="accent2" w:themeTint="99"/>
            <w:sz w:val="18"/>
            <w:szCs w:val="18"/>
          </w:rPr>
          <w:delText>NOTE</w:delText>
        </w:r>
        <w:r w:rsidR="00631BD7" w:rsidDel="005B4CF5">
          <w:rPr>
            <w:rFonts w:ascii="Menlo" w:hAnsi="Menlo" w:cs="Menlo"/>
            <w:color w:val="F4B083" w:themeColor="accent2" w:themeTint="99"/>
            <w:sz w:val="18"/>
            <w:szCs w:val="18"/>
          </w:rPr>
          <w:delText>:</w:delText>
        </w:r>
        <w:r w:rsidRPr="00816489" w:rsidDel="005B4CF5">
          <w:rPr>
            <w:rFonts w:ascii="Menlo" w:hAnsi="Menlo" w:cs="Menlo"/>
            <w:color w:val="F4B083" w:themeColor="accent2" w:themeTint="99"/>
            <w:sz w:val="18"/>
            <w:szCs w:val="18"/>
          </w:rPr>
          <w:delText xml:space="preserve"> the video feed only appear</w:delText>
        </w:r>
        <w:r w:rsidR="00631BD7" w:rsidDel="005B4CF5">
          <w:rPr>
            <w:rFonts w:ascii="Menlo" w:hAnsi="Menlo" w:cs="Menlo"/>
            <w:color w:val="F4B083" w:themeColor="accent2" w:themeTint="99"/>
            <w:sz w:val="18"/>
            <w:szCs w:val="18"/>
          </w:rPr>
          <w:delText>s</w:delText>
        </w:r>
        <w:r w:rsidRPr="00816489" w:rsidDel="005B4CF5">
          <w:rPr>
            <w:rFonts w:ascii="Menlo" w:hAnsi="Menlo" w:cs="Menlo"/>
            <w:color w:val="F4B083" w:themeColor="accent2" w:themeTint="99"/>
            <w:sz w:val="18"/>
            <w:szCs w:val="18"/>
          </w:rPr>
          <w:delText xml:space="preserve"> during calibration.</w:delText>
        </w:r>
      </w:del>
    </w:p>
    <w:p w14:paraId="38784759" w14:textId="42B0FBA6" w:rsidR="00631BD7" w:rsidRPr="00816489" w:rsidDel="005B4CF5" w:rsidRDefault="00631BD7" w:rsidP="00631BD7">
      <w:pPr>
        <w:shd w:val="clear" w:color="auto" w:fill="1E1E1E"/>
        <w:spacing w:line="270" w:lineRule="atLeast"/>
        <w:rPr>
          <w:del w:id="220" w:author="Yang, Taro" w:date="2020-06-14T13:46:00Z"/>
          <w:rFonts w:ascii="Menlo" w:hAnsi="Menlo" w:cs="Menlo"/>
          <w:color w:val="CE9178"/>
          <w:sz w:val="18"/>
          <w:szCs w:val="18"/>
        </w:rPr>
      </w:pPr>
      <w:del w:id="221" w:author="Yang, Taro" w:date="2020-06-14T13:46:00Z">
        <w:r w:rsidDel="005B4CF5">
          <w:rPr>
            <w:rFonts w:ascii="Menlo" w:hAnsi="Menlo" w:cs="Menlo"/>
            <w:color w:val="CE9178"/>
            <w:sz w:val="18"/>
            <w:szCs w:val="18"/>
          </w:rPr>
          <w:delText>When you are ready</w:delText>
        </w:r>
        <w:r w:rsidRPr="00816489" w:rsidDel="005B4CF5">
          <w:rPr>
            <w:rFonts w:ascii="Menlo" w:hAnsi="Menlo" w:cs="Menlo"/>
            <w:color w:val="CE9178"/>
            <w:sz w:val="18"/>
            <w:szCs w:val="18"/>
          </w:rPr>
          <w:delText>, press the SPACE BAR to continue.</w:delText>
        </w:r>
      </w:del>
    </w:p>
    <w:p w14:paraId="787C7DED" w14:textId="1AB2E16E" w:rsidR="006555F5" w:rsidDel="005B4CF5" w:rsidRDefault="006555F5" w:rsidP="006555F5">
      <w:pPr>
        <w:shd w:val="clear" w:color="auto" w:fill="1E1E1E"/>
        <w:spacing w:line="270" w:lineRule="atLeast"/>
        <w:ind w:firstLine="440"/>
        <w:rPr>
          <w:del w:id="222" w:author="Yang, Taro" w:date="2020-06-14T13:46:00Z"/>
          <w:rFonts w:ascii="Menlo" w:hAnsi="Menlo" w:cs="Menlo"/>
          <w:color w:val="9CDCFE"/>
          <w:sz w:val="18"/>
          <w:szCs w:val="18"/>
        </w:rPr>
      </w:pPr>
    </w:p>
    <w:p w14:paraId="74EFCDCA" w14:textId="5B7EEF6F" w:rsidR="006555F5" w:rsidDel="005B4CF5" w:rsidRDefault="006555F5" w:rsidP="006555F5">
      <w:pPr>
        <w:shd w:val="clear" w:color="auto" w:fill="1E1E1E"/>
        <w:spacing w:line="270" w:lineRule="atLeast"/>
        <w:ind w:firstLine="440"/>
        <w:rPr>
          <w:del w:id="223" w:author="Yang, Taro" w:date="2020-06-14T13:46:00Z"/>
          <w:rFonts w:ascii="Menlo" w:hAnsi="Menlo" w:cs="Menlo"/>
          <w:color w:val="9CDCFE"/>
          <w:sz w:val="18"/>
          <w:szCs w:val="18"/>
        </w:rPr>
      </w:pPr>
    </w:p>
    <w:p w14:paraId="2FACA100" w14:textId="2FB45130" w:rsidR="006555F5" w:rsidDel="005B4CF5" w:rsidRDefault="006555F5" w:rsidP="006555F5">
      <w:pPr>
        <w:shd w:val="clear" w:color="auto" w:fill="1E1E1E"/>
        <w:spacing w:line="270" w:lineRule="atLeast"/>
        <w:ind w:firstLine="440"/>
        <w:rPr>
          <w:del w:id="224" w:author="Yang, Taro" w:date="2020-06-14T13:46:00Z"/>
          <w:rFonts w:ascii="Menlo" w:hAnsi="Menlo" w:cs="Menlo"/>
          <w:color w:val="9CDCFE"/>
          <w:sz w:val="18"/>
          <w:szCs w:val="18"/>
        </w:rPr>
      </w:pPr>
    </w:p>
    <w:p w14:paraId="5835DF1C" w14:textId="339B6C70" w:rsidR="006555F5" w:rsidDel="005B4CF5" w:rsidRDefault="006555F5" w:rsidP="006555F5">
      <w:pPr>
        <w:shd w:val="clear" w:color="auto" w:fill="1E1E1E"/>
        <w:spacing w:line="270" w:lineRule="atLeast"/>
        <w:ind w:firstLine="440"/>
        <w:rPr>
          <w:del w:id="225" w:author="Yang, Taro" w:date="2020-06-14T13:46:00Z"/>
          <w:rFonts w:ascii="Menlo" w:hAnsi="Menlo" w:cs="Menlo"/>
          <w:color w:val="9CDCFE"/>
          <w:sz w:val="18"/>
          <w:szCs w:val="18"/>
        </w:rPr>
      </w:pPr>
    </w:p>
    <w:p w14:paraId="6581E362" w14:textId="6C9BE1E5" w:rsidR="006555F5" w:rsidDel="005B4CF5" w:rsidRDefault="006555F5" w:rsidP="006555F5">
      <w:pPr>
        <w:shd w:val="clear" w:color="auto" w:fill="1E1E1E"/>
        <w:spacing w:line="270" w:lineRule="atLeast"/>
        <w:ind w:firstLine="440"/>
        <w:rPr>
          <w:del w:id="226" w:author="Yang, Taro" w:date="2020-06-14T13:46:00Z"/>
          <w:rFonts w:ascii="Menlo" w:hAnsi="Menlo" w:cs="Menlo"/>
          <w:color w:val="9CDCFE"/>
          <w:sz w:val="18"/>
          <w:szCs w:val="18"/>
        </w:rPr>
      </w:pPr>
    </w:p>
    <w:p w14:paraId="52A3C39A" w14:textId="33360CE5" w:rsidR="00056FEE" w:rsidDel="005B4CF5" w:rsidRDefault="00056FEE" w:rsidP="006555F5">
      <w:pPr>
        <w:shd w:val="clear" w:color="auto" w:fill="1E1E1E"/>
        <w:spacing w:line="270" w:lineRule="atLeast"/>
        <w:ind w:firstLine="440"/>
        <w:rPr>
          <w:del w:id="227" w:author="Yang, Taro" w:date="2020-06-14T13:46:00Z"/>
          <w:rFonts w:ascii="Menlo" w:hAnsi="Menlo" w:cs="Menlo"/>
          <w:color w:val="9CDCFE"/>
          <w:sz w:val="18"/>
          <w:szCs w:val="18"/>
        </w:rPr>
      </w:pPr>
    </w:p>
    <w:p w14:paraId="11927479" w14:textId="3B998D06" w:rsidR="00056FEE" w:rsidDel="005B4CF5" w:rsidRDefault="00056FEE" w:rsidP="006555F5">
      <w:pPr>
        <w:shd w:val="clear" w:color="auto" w:fill="1E1E1E"/>
        <w:spacing w:line="270" w:lineRule="atLeast"/>
        <w:ind w:firstLine="440"/>
        <w:rPr>
          <w:del w:id="228" w:author="Yang, Taro" w:date="2020-06-14T13:46:00Z"/>
          <w:rFonts w:ascii="Menlo" w:hAnsi="Menlo" w:cs="Menlo"/>
          <w:color w:val="9CDCFE"/>
          <w:sz w:val="18"/>
          <w:szCs w:val="18"/>
        </w:rPr>
      </w:pPr>
    </w:p>
    <w:p w14:paraId="768EDC80" w14:textId="0CC4053C" w:rsidR="00056FEE" w:rsidDel="005B4CF5" w:rsidRDefault="00056FEE" w:rsidP="006555F5">
      <w:pPr>
        <w:shd w:val="clear" w:color="auto" w:fill="1E1E1E"/>
        <w:spacing w:line="270" w:lineRule="atLeast"/>
        <w:ind w:firstLine="440"/>
        <w:rPr>
          <w:del w:id="229" w:author="Yang, Taro" w:date="2020-06-14T13:46:00Z"/>
          <w:rFonts w:ascii="Menlo" w:hAnsi="Menlo" w:cs="Menlo"/>
          <w:color w:val="9CDCFE"/>
          <w:sz w:val="18"/>
          <w:szCs w:val="18"/>
        </w:rPr>
      </w:pPr>
    </w:p>
    <w:p w14:paraId="7413D916" w14:textId="454311C0" w:rsidR="006555F5" w:rsidDel="005B4CF5" w:rsidRDefault="006555F5" w:rsidP="00CD5F99">
      <w:pPr>
        <w:shd w:val="clear" w:color="auto" w:fill="1E1E1E"/>
        <w:spacing w:line="270" w:lineRule="atLeast"/>
        <w:rPr>
          <w:del w:id="230" w:author="Yang, Taro" w:date="2020-06-14T13:46:00Z"/>
          <w:rFonts w:ascii="Menlo" w:hAnsi="Menlo" w:cs="Menlo"/>
          <w:color w:val="9CDCFE"/>
          <w:sz w:val="18"/>
          <w:szCs w:val="18"/>
        </w:rPr>
      </w:pPr>
      <w:del w:id="231" w:author="Yang, Taro" w:date="2020-06-14T13:46:00Z">
        <w:r w:rsidRPr="00B84D3A" w:rsidDel="005B4CF5">
          <w:rPr>
            <w:rFonts w:ascii="Menlo" w:hAnsi="Menlo" w:cs="Menlo"/>
            <w:color w:val="9CDCFE"/>
            <w:sz w:val="18"/>
            <w:szCs w:val="18"/>
          </w:rPr>
          <w:delText>eyeTracking</w:delText>
        </w:r>
        <w:r w:rsidDel="005B4CF5">
          <w:rPr>
            <w:rFonts w:ascii="Menlo" w:hAnsi="Menlo" w:cs="Menlo"/>
            <w:color w:val="9CDCFE"/>
            <w:sz w:val="18"/>
            <w:szCs w:val="18"/>
          </w:rPr>
          <w:delText>Notes,</w:delText>
        </w:r>
      </w:del>
    </w:p>
    <w:p w14:paraId="4405CE6A" w14:textId="7A574047" w:rsidR="006555F5" w:rsidRPr="006555F5" w:rsidDel="005B4CF5" w:rsidRDefault="006555F5" w:rsidP="006555F5">
      <w:pPr>
        <w:shd w:val="clear" w:color="auto" w:fill="1E1E1E"/>
        <w:spacing w:line="270" w:lineRule="atLeast"/>
        <w:rPr>
          <w:del w:id="232" w:author="Yang, Taro" w:date="2020-06-14T13:46:00Z"/>
          <w:rFonts w:ascii="Menlo" w:hAnsi="Menlo" w:cs="Menlo"/>
          <w:color w:val="F4B083" w:themeColor="accent2" w:themeTint="99"/>
          <w:sz w:val="18"/>
          <w:szCs w:val="18"/>
        </w:rPr>
      </w:pPr>
      <w:del w:id="233" w:author="Yang, Taro" w:date="2020-06-14T13:46:00Z">
        <w:r w:rsidRPr="006555F5" w:rsidDel="005B4CF5">
          <w:rPr>
            <w:rFonts w:ascii="Menlo" w:hAnsi="Menlo" w:cs="Menlo"/>
            <w:color w:val="F4B083" w:themeColor="accent2" w:themeTint="99"/>
            <w:sz w:val="18"/>
            <w:szCs w:val="18"/>
          </w:rPr>
          <w:delText>There are several important notes that are useful for passing the calibration task</w:delText>
        </w:r>
        <w:r w:rsidR="00631BD7" w:rsidDel="005B4CF5">
          <w:rPr>
            <w:rFonts w:ascii="Menlo" w:hAnsi="Menlo" w:cs="Menlo"/>
            <w:color w:val="F4B083" w:themeColor="accent2" w:themeTint="99"/>
            <w:sz w:val="18"/>
            <w:szCs w:val="18"/>
          </w:rPr>
          <w:delText>.</w:delText>
        </w:r>
      </w:del>
    </w:p>
    <w:p w14:paraId="2DCCA468" w14:textId="2E9415C3" w:rsidR="006555F5" w:rsidRPr="006555F5" w:rsidDel="005B4CF5" w:rsidRDefault="006555F5" w:rsidP="006555F5">
      <w:pPr>
        <w:shd w:val="clear" w:color="auto" w:fill="1E1E1E"/>
        <w:spacing w:line="270" w:lineRule="atLeast"/>
        <w:rPr>
          <w:del w:id="234" w:author="Yang, Taro" w:date="2020-06-14T13:46:00Z"/>
          <w:rFonts w:ascii="Menlo" w:hAnsi="Menlo" w:cs="Menlo"/>
          <w:color w:val="F4B083" w:themeColor="accent2" w:themeTint="99"/>
          <w:sz w:val="18"/>
          <w:szCs w:val="18"/>
        </w:rPr>
      </w:pPr>
      <w:del w:id="235" w:author="Yang, Taro" w:date="2020-06-14T13:46:00Z">
        <w:r w:rsidRPr="006555F5" w:rsidDel="005B4CF5">
          <w:rPr>
            <w:rFonts w:ascii="Menlo" w:hAnsi="Menlo" w:cs="Menlo"/>
            <w:color w:val="F4B083" w:themeColor="accent2" w:themeTint="99"/>
            <w:sz w:val="18"/>
            <w:szCs w:val="18"/>
          </w:rPr>
          <w:delText xml:space="preserve">In addition to the notes in the figure: </w:delText>
        </w:r>
      </w:del>
    </w:p>
    <w:p w14:paraId="1ECBF2D7" w14:textId="2EB4FEE4" w:rsidR="006555F5" w:rsidRPr="006555F5" w:rsidDel="005B4CF5" w:rsidRDefault="006555F5" w:rsidP="006555F5">
      <w:pPr>
        <w:shd w:val="clear" w:color="auto" w:fill="1E1E1E"/>
        <w:spacing w:line="270" w:lineRule="atLeast"/>
        <w:rPr>
          <w:del w:id="236" w:author="Yang, Taro" w:date="2020-06-14T13:46:00Z"/>
          <w:rFonts w:ascii="Menlo" w:hAnsi="Menlo" w:cs="Menlo"/>
          <w:color w:val="F4B083" w:themeColor="accent2" w:themeTint="99"/>
          <w:sz w:val="18"/>
          <w:szCs w:val="18"/>
        </w:rPr>
      </w:pPr>
      <w:del w:id="237" w:author="Yang, Taro" w:date="2020-06-14T13:46:00Z">
        <w:r w:rsidRPr="006555F5" w:rsidDel="005B4CF5">
          <w:rPr>
            <w:rFonts w:ascii="Menlo" w:hAnsi="Menlo" w:cs="Menlo"/>
            <w:color w:val="F4B083" w:themeColor="accent2" w:themeTint="99"/>
            <w:sz w:val="18"/>
            <w:szCs w:val="18"/>
          </w:rPr>
          <w:delText>1). Use your eyes to look</w:delText>
        </w:r>
        <w:r w:rsidR="00631BD7" w:rsidDel="005B4CF5">
          <w:rPr>
            <w:rFonts w:ascii="Menlo" w:hAnsi="Menlo" w:cs="Menlo"/>
            <w:color w:val="F4B083" w:themeColor="accent2" w:themeTint="99"/>
            <w:sz w:val="18"/>
            <w:szCs w:val="18"/>
          </w:rPr>
          <w:delText xml:space="preserve"> around the screen</w:delText>
        </w:r>
        <w:r w:rsidRPr="006555F5" w:rsidDel="005B4CF5">
          <w:rPr>
            <w:rFonts w:ascii="Menlo" w:hAnsi="Menlo" w:cs="Menlo"/>
            <w:color w:val="F4B083" w:themeColor="accent2" w:themeTint="99"/>
            <w:sz w:val="18"/>
            <w:szCs w:val="18"/>
          </w:rPr>
          <w:delText xml:space="preserve"> and </w:delText>
        </w:r>
        <w:r w:rsidR="00631BD7" w:rsidDel="005B4CF5">
          <w:rPr>
            <w:rFonts w:ascii="Menlo" w:hAnsi="Menlo" w:cs="Menlo"/>
            <w:color w:val="F4B083" w:themeColor="accent2" w:themeTint="99"/>
            <w:sz w:val="18"/>
            <w:szCs w:val="18"/>
          </w:rPr>
          <w:delText xml:space="preserve">try to </w:delText>
        </w:r>
        <w:r w:rsidRPr="006555F5" w:rsidDel="005B4CF5">
          <w:rPr>
            <w:rFonts w:ascii="Menlo" w:hAnsi="Menlo" w:cs="Menlo"/>
            <w:color w:val="F4B083" w:themeColor="accent2" w:themeTint="99"/>
            <w:sz w:val="18"/>
            <w:szCs w:val="18"/>
          </w:rPr>
          <w:delText>avoid moving your head.</w:delText>
        </w:r>
      </w:del>
    </w:p>
    <w:p w14:paraId="0D0F45DE" w14:textId="64C2EC68" w:rsidR="006555F5" w:rsidRPr="00056FEE" w:rsidDel="005B4CF5" w:rsidRDefault="006555F5" w:rsidP="006555F5">
      <w:pPr>
        <w:shd w:val="clear" w:color="auto" w:fill="1E1E1E"/>
        <w:spacing w:line="270" w:lineRule="atLeast"/>
        <w:rPr>
          <w:del w:id="238" w:author="Yang, Taro" w:date="2020-06-14T13:46:00Z"/>
          <w:rFonts w:ascii="Menlo" w:hAnsi="Menlo" w:cs="Menlo"/>
          <w:color w:val="F4B083" w:themeColor="accent2" w:themeTint="99"/>
          <w:sz w:val="18"/>
          <w:szCs w:val="18"/>
        </w:rPr>
      </w:pPr>
      <w:del w:id="239" w:author="Yang, Taro" w:date="2020-06-14T13:46:00Z">
        <w:r w:rsidRPr="006555F5" w:rsidDel="005B4CF5">
          <w:rPr>
            <w:rFonts w:ascii="Menlo" w:hAnsi="Menlo" w:cs="Menlo"/>
            <w:color w:val="F4B083" w:themeColor="accent2" w:themeTint="99"/>
            <w:sz w:val="18"/>
            <w:szCs w:val="18"/>
          </w:rPr>
          <w:delText xml:space="preserve">2). </w:delText>
        </w:r>
        <w:r w:rsidR="00631BD7" w:rsidDel="005B4CF5">
          <w:rPr>
            <w:rFonts w:ascii="Menlo" w:hAnsi="Menlo" w:cs="Menlo"/>
            <w:color w:val="F4B083" w:themeColor="accent2" w:themeTint="99"/>
            <w:sz w:val="18"/>
            <w:szCs w:val="18"/>
          </w:rPr>
          <w:delText xml:space="preserve">Try to </w:delText>
        </w:r>
        <w:r w:rsidR="004A67C5" w:rsidDel="005B4CF5">
          <w:rPr>
            <w:rFonts w:ascii="Menlo" w:hAnsi="Menlo" w:cs="Menlo"/>
            <w:color w:val="F4B083" w:themeColor="accent2" w:themeTint="99"/>
            <w:sz w:val="18"/>
            <w:szCs w:val="18"/>
          </w:rPr>
          <w:delText xml:space="preserve">keep lights in front of you rather than behind you so that the webcam can clearly see your face. Avoid sitting with </w:delText>
        </w:r>
        <w:r w:rsidR="006977A3" w:rsidDel="005B4CF5">
          <w:rPr>
            <w:rFonts w:ascii="Menlo" w:hAnsi="Menlo" w:cs="Menlo"/>
            <w:color w:val="F4B083" w:themeColor="accent2" w:themeTint="99"/>
            <w:sz w:val="18"/>
            <w:szCs w:val="18"/>
          </w:rPr>
          <w:delText xml:space="preserve">a </w:delText>
        </w:r>
        <w:r w:rsidR="004A67C5" w:rsidDel="005B4CF5">
          <w:rPr>
            <w:rFonts w:ascii="Menlo" w:hAnsi="Menlo" w:cs="Menlo"/>
            <w:color w:val="F4B083" w:themeColor="accent2" w:themeTint="99"/>
            <w:sz w:val="18"/>
            <w:szCs w:val="18"/>
          </w:rPr>
          <w:delText xml:space="preserve">window behind you.    </w:delText>
        </w:r>
      </w:del>
    </w:p>
    <w:p w14:paraId="73B42034" w14:textId="506A265D" w:rsidR="006555F5" w:rsidRPr="006555F5" w:rsidDel="005B4CF5" w:rsidRDefault="006555F5" w:rsidP="006555F5">
      <w:pPr>
        <w:shd w:val="clear" w:color="auto" w:fill="1E1E1E"/>
        <w:spacing w:line="270" w:lineRule="atLeast"/>
        <w:rPr>
          <w:del w:id="240" w:author="Yang, Taro" w:date="2020-06-14T13:46:00Z"/>
          <w:rFonts w:ascii="Menlo" w:hAnsi="Menlo" w:cs="Menlo"/>
          <w:color w:val="F4B083" w:themeColor="accent2" w:themeTint="99"/>
          <w:sz w:val="18"/>
          <w:szCs w:val="18"/>
        </w:rPr>
      </w:pPr>
      <w:del w:id="241" w:author="Yang, Taro" w:date="2020-06-14T13:46:00Z">
        <w:r w:rsidRPr="006555F5" w:rsidDel="005B4CF5">
          <w:rPr>
            <w:rFonts w:ascii="Menlo" w:hAnsi="Menlo" w:cs="Menlo"/>
            <w:color w:val="F4B083" w:themeColor="accent2" w:themeTint="99"/>
            <w:sz w:val="18"/>
            <w:szCs w:val="18"/>
          </w:rPr>
          <w:delText xml:space="preserve">3). </w:delText>
        </w:r>
        <w:r w:rsidR="004A67C5" w:rsidDel="005B4CF5">
          <w:rPr>
            <w:rFonts w:ascii="Menlo" w:hAnsi="Menlo" w:cs="Menlo"/>
            <w:color w:val="F4B083" w:themeColor="accent2" w:themeTint="99"/>
            <w:sz w:val="18"/>
            <w:szCs w:val="18"/>
          </w:rPr>
          <w:delText xml:space="preserve">After you have made these adjustments, check again that your face </w:delText>
        </w:r>
        <w:r w:rsidR="00025A51" w:rsidDel="005B4CF5">
          <w:rPr>
            <w:rFonts w:ascii="Menlo" w:hAnsi="Menlo" w:cs="Menlo"/>
            <w:color w:val="F4B083" w:themeColor="accent2" w:themeTint="99"/>
            <w:sz w:val="18"/>
            <w:szCs w:val="18"/>
          </w:rPr>
          <w:delText>fits nicely within</w:delText>
        </w:r>
        <w:r w:rsidR="004A67C5" w:rsidDel="005B4CF5">
          <w:rPr>
            <w:rFonts w:ascii="Menlo" w:hAnsi="Menlo" w:cs="Menlo"/>
            <w:color w:val="F4B083" w:themeColor="accent2" w:themeTint="99"/>
            <w:sz w:val="18"/>
            <w:szCs w:val="18"/>
          </w:rPr>
          <w:delText xml:space="preserve"> the box on the video feed and that the box is green.  </w:delText>
        </w:r>
      </w:del>
    </w:p>
    <w:p w14:paraId="7CBE2A4A" w14:textId="134E9694" w:rsidR="00025A51" w:rsidDel="005B4CF5" w:rsidRDefault="00025A51" w:rsidP="006555F5">
      <w:pPr>
        <w:shd w:val="clear" w:color="auto" w:fill="1E1E1E"/>
        <w:spacing w:line="270" w:lineRule="atLeast"/>
        <w:rPr>
          <w:del w:id="242" w:author="Yang, Taro" w:date="2020-06-14T13:46:00Z"/>
          <w:rFonts w:ascii="Menlo" w:hAnsi="Menlo" w:cs="Menlo"/>
          <w:color w:val="F4B083" w:themeColor="accent2" w:themeTint="99"/>
          <w:sz w:val="18"/>
          <w:szCs w:val="18"/>
        </w:rPr>
      </w:pPr>
    </w:p>
    <w:p w14:paraId="60445849" w14:textId="67DECEE2" w:rsidR="006555F5" w:rsidRPr="006555F5" w:rsidDel="005B4CF5" w:rsidRDefault="00025A51" w:rsidP="006555F5">
      <w:pPr>
        <w:shd w:val="clear" w:color="auto" w:fill="1E1E1E"/>
        <w:spacing w:line="270" w:lineRule="atLeast"/>
        <w:rPr>
          <w:del w:id="243" w:author="Yang, Taro" w:date="2020-06-14T13:46:00Z"/>
          <w:rFonts w:ascii="Menlo" w:hAnsi="Menlo" w:cs="Menlo"/>
          <w:color w:val="F4B083" w:themeColor="accent2" w:themeTint="99"/>
          <w:sz w:val="18"/>
          <w:szCs w:val="18"/>
        </w:rPr>
      </w:pPr>
      <w:del w:id="244" w:author="Yang, Taro" w:date="2020-06-14T13:46:00Z">
        <w:r w:rsidDel="005B4CF5">
          <w:rPr>
            <w:rFonts w:ascii="Menlo" w:hAnsi="Menlo" w:cs="Menlo"/>
            <w:color w:val="F4B083" w:themeColor="accent2" w:themeTint="99"/>
            <w:sz w:val="18"/>
            <w:szCs w:val="18"/>
          </w:rPr>
          <w:delText>Once you have made these adjustments</w:delText>
        </w:r>
        <w:r w:rsidR="006555F5" w:rsidRPr="006555F5" w:rsidDel="005B4CF5">
          <w:rPr>
            <w:rFonts w:ascii="Menlo" w:hAnsi="Menlo" w:cs="Menlo"/>
            <w:color w:val="F4B083" w:themeColor="accent2" w:themeTint="99"/>
            <w:sz w:val="18"/>
            <w:szCs w:val="18"/>
          </w:rPr>
          <w:delText xml:space="preserve"> press the space bar to continue.</w:delText>
        </w:r>
      </w:del>
    </w:p>
    <w:p w14:paraId="31CDBB47" w14:textId="69B3B128" w:rsidR="00025A51" w:rsidDel="005B4CF5" w:rsidRDefault="00025A51" w:rsidP="006555F5">
      <w:pPr>
        <w:shd w:val="clear" w:color="auto" w:fill="1E1E1E"/>
        <w:spacing w:line="270" w:lineRule="atLeast"/>
        <w:rPr>
          <w:del w:id="245" w:author="Yang, Taro" w:date="2020-06-14T13:46:00Z"/>
          <w:rFonts w:ascii="Menlo" w:hAnsi="Menlo" w:cs="Menlo"/>
          <w:color w:val="F4B083" w:themeColor="accent2" w:themeTint="99"/>
          <w:sz w:val="18"/>
          <w:szCs w:val="18"/>
        </w:rPr>
      </w:pPr>
    </w:p>
    <w:p w14:paraId="38FBC9DA" w14:textId="5FDB827D" w:rsidR="006555F5" w:rsidRPr="006555F5" w:rsidDel="005B4CF5" w:rsidRDefault="006555F5" w:rsidP="006555F5">
      <w:pPr>
        <w:shd w:val="clear" w:color="auto" w:fill="1E1E1E"/>
        <w:spacing w:line="270" w:lineRule="atLeast"/>
        <w:rPr>
          <w:del w:id="246" w:author="Yang, Taro" w:date="2020-06-14T13:46:00Z"/>
          <w:rFonts w:ascii="Menlo" w:hAnsi="Menlo" w:cs="Menlo"/>
          <w:color w:val="F4B083" w:themeColor="accent2" w:themeTint="99"/>
          <w:sz w:val="18"/>
          <w:szCs w:val="18"/>
        </w:rPr>
      </w:pPr>
      <w:del w:id="247" w:author="Yang, Taro" w:date="2020-06-14T13:46:00Z">
        <w:r w:rsidRPr="006555F5" w:rsidDel="005B4CF5">
          <w:rPr>
            <w:rFonts w:ascii="Menlo" w:hAnsi="Menlo" w:cs="Menlo"/>
            <w:color w:val="F4B083" w:themeColor="accent2" w:themeTint="99"/>
            <w:sz w:val="18"/>
            <w:szCs w:val="18"/>
          </w:rPr>
          <w:delText>NOTE: if you</w:delText>
        </w:r>
        <w:r w:rsidR="00025A51" w:rsidDel="005B4CF5">
          <w:rPr>
            <w:rFonts w:ascii="Menlo" w:hAnsi="Menlo" w:cs="Menlo"/>
            <w:color w:val="F4B083" w:themeColor="accent2" w:themeTint="99"/>
            <w:sz w:val="18"/>
            <w:szCs w:val="18"/>
          </w:rPr>
          <w:delText xml:space="preserve"> are</w:delText>
        </w:r>
        <w:r w:rsidRPr="006555F5" w:rsidDel="005B4CF5">
          <w:rPr>
            <w:rFonts w:ascii="Menlo" w:hAnsi="Menlo" w:cs="Menlo"/>
            <w:color w:val="F4B083" w:themeColor="accent2" w:themeTint="99"/>
            <w:sz w:val="18"/>
            <w:szCs w:val="18"/>
          </w:rPr>
          <w:delText xml:space="preserve"> back on this page, it means</w:delText>
        </w:r>
        <w:r w:rsidR="00025A51" w:rsidDel="005B4CF5">
          <w:rPr>
            <w:rFonts w:ascii="Menlo" w:hAnsi="Menlo" w:cs="Menlo"/>
            <w:color w:val="F4B083" w:themeColor="accent2" w:themeTint="99"/>
            <w:sz w:val="18"/>
            <w:szCs w:val="18"/>
          </w:rPr>
          <w:delText xml:space="preserve"> the calibration and validation did not work as well as we would like</w:delText>
        </w:r>
        <w:r w:rsidRPr="006555F5" w:rsidDel="005B4CF5">
          <w:rPr>
            <w:rFonts w:ascii="Menlo" w:hAnsi="Menlo" w:cs="Menlo"/>
            <w:color w:val="F4B083" w:themeColor="accent2" w:themeTint="99"/>
            <w:sz w:val="18"/>
            <w:szCs w:val="18"/>
          </w:rPr>
          <w:delText>.</w:delText>
        </w:r>
        <w:r w:rsidR="00025A51" w:rsidDel="005B4CF5">
          <w:rPr>
            <w:rFonts w:ascii="Menlo" w:hAnsi="Menlo" w:cs="Menlo"/>
            <w:color w:val="F4B083" w:themeColor="accent2" w:themeTint="99"/>
            <w:sz w:val="18"/>
            <w:szCs w:val="18"/>
          </w:rPr>
          <w:delText xml:space="preserve">  Please read the notes above again, make any adjustments, and try again. There are only three chances to get this </w:delText>
        </w:r>
        <w:commentRangeStart w:id="248"/>
        <w:r w:rsidR="00025A51" w:rsidDel="005B4CF5">
          <w:rPr>
            <w:rFonts w:ascii="Menlo" w:hAnsi="Menlo" w:cs="Menlo"/>
            <w:color w:val="F4B083" w:themeColor="accent2" w:themeTint="99"/>
            <w:sz w:val="18"/>
            <w:szCs w:val="18"/>
          </w:rPr>
          <w:delText>right</w:delText>
        </w:r>
        <w:commentRangeEnd w:id="248"/>
        <w:r w:rsidR="00AA62F6" w:rsidDel="005B4CF5">
          <w:rPr>
            <w:rStyle w:val="CommentReference"/>
          </w:rPr>
          <w:commentReference w:id="248"/>
        </w:r>
        <w:r w:rsidR="00025A51" w:rsidDel="005B4CF5">
          <w:rPr>
            <w:rFonts w:ascii="Menlo" w:hAnsi="Menlo" w:cs="Menlo"/>
            <w:color w:val="F4B083" w:themeColor="accent2" w:themeTint="99"/>
            <w:sz w:val="18"/>
            <w:szCs w:val="18"/>
          </w:rPr>
          <w:delText xml:space="preserve">.  </w:delText>
        </w:r>
      </w:del>
    </w:p>
    <w:p w14:paraId="2E7B882A" w14:textId="21A7A7CF" w:rsidR="006555F5" w:rsidRPr="006555F5" w:rsidDel="005B4CF5" w:rsidRDefault="00025A51" w:rsidP="006555F5">
      <w:pPr>
        <w:shd w:val="clear" w:color="auto" w:fill="1E1E1E"/>
        <w:spacing w:line="270" w:lineRule="atLeast"/>
        <w:rPr>
          <w:del w:id="249" w:author="Yang, Taro" w:date="2020-06-14T13:46:00Z"/>
          <w:rFonts w:ascii="Menlo" w:hAnsi="Menlo" w:cs="Menlo"/>
          <w:color w:val="F4B083" w:themeColor="accent2" w:themeTint="99"/>
          <w:sz w:val="18"/>
          <w:szCs w:val="18"/>
        </w:rPr>
      </w:pPr>
      <w:del w:id="250" w:author="Yang, Taro" w:date="2020-06-14T13:46:00Z">
        <w:r w:rsidDel="005B4CF5">
          <w:rPr>
            <w:rFonts w:ascii="Menlo" w:hAnsi="Menlo" w:cs="Menlo"/>
            <w:color w:val="F4B083" w:themeColor="accent2" w:themeTint="99"/>
            <w:sz w:val="18"/>
            <w:szCs w:val="18"/>
          </w:rPr>
          <w:delText>When</w:delText>
        </w:r>
        <w:r w:rsidR="006555F5" w:rsidRPr="006555F5" w:rsidDel="005B4CF5">
          <w:rPr>
            <w:rFonts w:ascii="Menlo" w:hAnsi="Menlo" w:cs="Menlo"/>
            <w:color w:val="F4B083" w:themeColor="accent2" w:themeTint="99"/>
            <w:sz w:val="18"/>
            <w:szCs w:val="18"/>
          </w:rPr>
          <w:delText xml:space="preserve"> you are ready, press the space bar to continue.</w:delText>
        </w:r>
      </w:del>
    </w:p>
    <w:p w14:paraId="6C88BC7C" w14:textId="37DD8372" w:rsidR="00056FEE" w:rsidDel="005B4CF5" w:rsidRDefault="00056FEE" w:rsidP="00056FEE">
      <w:pPr>
        <w:shd w:val="clear" w:color="auto" w:fill="1E1E1E"/>
        <w:spacing w:line="270" w:lineRule="atLeast"/>
        <w:rPr>
          <w:del w:id="251" w:author="Yang, Taro" w:date="2020-06-14T13:46:00Z"/>
          <w:rFonts w:ascii="Menlo" w:hAnsi="Menlo" w:cs="Menlo"/>
          <w:color w:val="9CDCFE"/>
          <w:sz w:val="18"/>
          <w:szCs w:val="18"/>
        </w:rPr>
      </w:pPr>
    </w:p>
    <w:p w14:paraId="145C3FFF" w14:textId="77777777" w:rsidR="00056FEE" w:rsidDel="005B4CF5" w:rsidRDefault="00056FEE" w:rsidP="00056FEE">
      <w:pPr>
        <w:shd w:val="clear" w:color="auto" w:fill="1E1E1E"/>
        <w:spacing w:line="270" w:lineRule="atLeast"/>
        <w:rPr>
          <w:del w:id="252" w:author="Yang, Taro" w:date="2020-06-14T13:53:00Z"/>
          <w:rFonts w:ascii="Menlo" w:hAnsi="Menlo" w:cs="Menlo"/>
          <w:color w:val="9CDCFE"/>
          <w:sz w:val="18"/>
          <w:szCs w:val="18"/>
        </w:rPr>
      </w:pPr>
    </w:p>
    <w:p w14:paraId="24FA2F2A" w14:textId="5604F184" w:rsidR="00056FEE" w:rsidDel="005B4CF5" w:rsidRDefault="00056FEE" w:rsidP="00056FEE">
      <w:pPr>
        <w:shd w:val="clear" w:color="auto" w:fill="1E1E1E"/>
        <w:spacing w:line="270" w:lineRule="atLeast"/>
        <w:rPr>
          <w:del w:id="253" w:author="Yang, Taro" w:date="2020-06-14T13:53:00Z"/>
          <w:rFonts w:ascii="Menlo" w:hAnsi="Menlo" w:cs="Menlo"/>
          <w:color w:val="9CDCFE"/>
          <w:sz w:val="18"/>
          <w:szCs w:val="18"/>
        </w:rPr>
      </w:pPr>
    </w:p>
    <w:p w14:paraId="12D67499" w14:textId="4957B305" w:rsidR="00056FEE" w:rsidDel="005B4CF5" w:rsidRDefault="00056FEE" w:rsidP="00056FEE">
      <w:pPr>
        <w:shd w:val="clear" w:color="auto" w:fill="1E1E1E"/>
        <w:spacing w:line="270" w:lineRule="atLeast"/>
        <w:rPr>
          <w:del w:id="254" w:author="Yang, Taro" w:date="2020-06-14T13:52:00Z"/>
          <w:rFonts w:ascii="Menlo" w:hAnsi="Menlo" w:cs="Menlo"/>
          <w:color w:val="9CDCFE"/>
          <w:sz w:val="18"/>
          <w:szCs w:val="18"/>
        </w:rPr>
      </w:pPr>
      <w:commentRangeStart w:id="255"/>
    </w:p>
    <w:p w14:paraId="27C8F35E" w14:textId="58FC9A1A" w:rsidR="006555F5" w:rsidDel="005B4CF5" w:rsidRDefault="00B84D3A" w:rsidP="00056FEE">
      <w:pPr>
        <w:shd w:val="clear" w:color="auto" w:fill="1E1E1E"/>
        <w:spacing w:line="270" w:lineRule="atLeast"/>
        <w:rPr>
          <w:del w:id="256" w:author="Yang, Taro" w:date="2020-06-14T13:52:00Z"/>
          <w:rFonts w:ascii="Menlo" w:hAnsi="Menlo" w:cs="Menlo"/>
          <w:color w:val="9CDCFE"/>
          <w:sz w:val="18"/>
          <w:szCs w:val="18"/>
        </w:rPr>
      </w:pPr>
      <w:del w:id="257" w:author="Yang, Taro" w:date="2020-06-14T13:52:00Z">
        <w:r w:rsidRPr="00B84D3A" w:rsidDel="005B4CF5">
          <w:rPr>
            <w:rFonts w:ascii="Menlo" w:hAnsi="Menlo" w:cs="Menlo"/>
            <w:color w:val="9CDCFE"/>
            <w:sz w:val="18"/>
            <w:szCs w:val="18"/>
          </w:rPr>
          <w:delText>inital_eye_calibration</w:delText>
        </w:r>
      </w:del>
    </w:p>
    <w:p w14:paraId="3DA55B27" w14:textId="43B4255B" w:rsidR="006555F5" w:rsidRPr="006555F5" w:rsidDel="005B4CF5" w:rsidRDefault="006555F5" w:rsidP="006555F5">
      <w:pPr>
        <w:shd w:val="clear" w:color="auto" w:fill="1E1E1E"/>
        <w:spacing w:line="270" w:lineRule="atLeast"/>
        <w:rPr>
          <w:del w:id="258" w:author="Yang, Taro" w:date="2020-06-14T13:52:00Z"/>
          <w:rFonts w:ascii="Menlo" w:hAnsi="Menlo" w:cs="Menlo"/>
          <w:color w:val="D4D4D4"/>
          <w:sz w:val="18"/>
          <w:szCs w:val="18"/>
        </w:rPr>
      </w:pPr>
      <w:del w:id="259" w:author="Yang, Taro" w:date="2020-06-14T13:52:00Z">
        <w:r w:rsidDel="005B4CF5">
          <w:rPr>
            <w:rFonts w:ascii="Menlo" w:hAnsi="Menlo" w:cs="Menlo"/>
            <w:color w:val="9CDCFE"/>
            <w:sz w:val="18"/>
            <w:szCs w:val="18"/>
          </w:rPr>
          <w:delText xml:space="preserve">prompt!!!: </w:delText>
        </w:r>
        <w:r w:rsidRPr="006555F5" w:rsidDel="005B4CF5">
          <w:rPr>
            <w:rFonts w:ascii="Menlo" w:hAnsi="Menlo" w:cs="Menlo"/>
            <w:color w:val="CE9178"/>
            <w:sz w:val="18"/>
            <w:szCs w:val="18"/>
          </w:rPr>
          <w:delText>Before you begin the task, please wait until the video feed appears on the screen. Please adjust your seat position. When you are ready,  please press the spacebar to continue.</w:delText>
        </w:r>
      </w:del>
    </w:p>
    <w:p w14:paraId="2869C222" w14:textId="5848ACB4" w:rsidR="006555F5" w:rsidDel="005B4CF5" w:rsidRDefault="006555F5" w:rsidP="006555F5">
      <w:pPr>
        <w:shd w:val="clear" w:color="auto" w:fill="1E1E1E"/>
        <w:spacing w:line="270" w:lineRule="atLeast"/>
        <w:rPr>
          <w:del w:id="260" w:author="Yang, Taro" w:date="2020-06-14T13:52:00Z"/>
          <w:rFonts w:ascii="Menlo" w:hAnsi="Menlo" w:cs="Menlo"/>
          <w:color w:val="D4D4D4"/>
          <w:sz w:val="18"/>
          <w:szCs w:val="18"/>
        </w:rPr>
      </w:pPr>
      <w:del w:id="261" w:author="Yang, Taro" w:date="2020-06-14T13:52:00Z">
        <w:r w:rsidDel="005B4CF5">
          <w:rPr>
            <w:rFonts w:ascii="Menlo" w:hAnsi="Menlo" w:cs="Menlo"/>
            <w:color w:val="9CDCFE"/>
            <w:sz w:val="18"/>
            <w:szCs w:val="18"/>
          </w:rPr>
          <w:delText xml:space="preserve">    </w:delText>
        </w:r>
        <w:r w:rsidR="00816489" w:rsidDel="005B4CF5">
          <w:rPr>
            <w:rFonts w:ascii="Menlo" w:hAnsi="Menlo" w:cs="Menlo"/>
            <w:color w:val="D4D4D4"/>
            <w:sz w:val="18"/>
            <w:szCs w:val="18"/>
          </w:rPr>
          <w:delText xml:space="preserve">=&gt; 3 attempts, </w:delText>
        </w:r>
      </w:del>
    </w:p>
    <w:p w14:paraId="5057FDD7" w14:textId="2DBF3E0C" w:rsidR="006555F5" w:rsidDel="005B4CF5" w:rsidRDefault="006555F5" w:rsidP="006555F5">
      <w:pPr>
        <w:shd w:val="clear" w:color="auto" w:fill="1E1E1E"/>
        <w:spacing w:line="270" w:lineRule="atLeast"/>
        <w:ind w:firstLine="440"/>
        <w:rPr>
          <w:del w:id="262" w:author="Yang, Taro" w:date="2020-06-14T13:52:00Z"/>
          <w:rFonts w:ascii="Menlo" w:hAnsi="Menlo" w:cs="Menlo"/>
          <w:color w:val="D4D4D4"/>
          <w:sz w:val="18"/>
          <w:szCs w:val="18"/>
        </w:rPr>
      </w:pPr>
      <w:del w:id="263" w:author="Yang, Taro" w:date="2020-06-14T13:52:00Z">
        <w:r w:rsidDel="005B4CF5">
          <w:rPr>
            <w:rFonts w:ascii="Menlo" w:hAnsi="Menlo" w:cs="Menlo"/>
            <w:color w:val="D4D4D4"/>
            <w:sz w:val="18"/>
            <w:szCs w:val="18"/>
          </w:rPr>
          <w:delText xml:space="preserve">pass rate: </w:delText>
        </w:r>
      </w:del>
    </w:p>
    <w:p w14:paraId="11F8AC67" w14:textId="77AE0C94" w:rsidR="00816489" w:rsidDel="005B4CF5" w:rsidRDefault="006555F5" w:rsidP="00816489">
      <w:pPr>
        <w:shd w:val="clear" w:color="auto" w:fill="1E1E1E"/>
        <w:spacing w:line="270" w:lineRule="atLeast"/>
        <w:ind w:firstLine="440"/>
        <w:rPr>
          <w:del w:id="264" w:author="Yang, Taro" w:date="2020-06-14T13:52:00Z"/>
          <w:rFonts w:ascii="Menlo" w:hAnsi="Menlo" w:cs="Menlo"/>
          <w:color w:val="D4D4D4"/>
          <w:sz w:val="18"/>
          <w:szCs w:val="18"/>
        </w:rPr>
      </w:pPr>
      <w:del w:id="265" w:author="Yang, Taro" w:date="2020-06-14T13:52:00Z">
        <w:r w:rsidDel="005B4CF5">
          <w:rPr>
            <w:rFonts w:ascii="Menlo" w:hAnsi="Menlo" w:cs="Menlo"/>
            <w:color w:val="D4D4D4"/>
            <w:sz w:val="18"/>
            <w:szCs w:val="18"/>
          </w:rPr>
          <w:delText>first=&gt; 0.8, tol =&gt; 130px</w:delText>
        </w:r>
      </w:del>
    </w:p>
    <w:p w14:paraId="23BD9408" w14:textId="6B742A01" w:rsidR="006555F5" w:rsidDel="005B4CF5" w:rsidRDefault="006555F5" w:rsidP="006555F5">
      <w:pPr>
        <w:shd w:val="clear" w:color="auto" w:fill="1E1E1E"/>
        <w:spacing w:line="270" w:lineRule="atLeast"/>
        <w:ind w:firstLine="440"/>
        <w:rPr>
          <w:del w:id="266" w:author="Yang, Taro" w:date="2020-06-14T13:52:00Z"/>
          <w:rFonts w:ascii="Menlo" w:hAnsi="Menlo" w:cs="Menlo"/>
          <w:color w:val="D4D4D4"/>
          <w:sz w:val="18"/>
          <w:szCs w:val="18"/>
        </w:rPr>
      </w:pPr>
      <w:del w:id="267" w:author="Yang, Taro" w:date="2020-06-14T13:52:00Z">
        <w:r w:rsidDel="005B4CF5">
          <w:rPr>
            <w:rFonts w:ascii="Menlo" w:hAnsi="Menlo" w:cs="Menlo"/>
            <w:color w:val="D4D4D4"/>
            <w:sz w:val="18"/>
            <w:szCs w:val="18"/>
          </w:rPr>
          <w:delText>second=&gt; 0.7, tol =&gt; 165px</w:delText>
        </w:r>
      </w:del>
    </w:p>
    <w:p w14:paraId="09E1A489" w14:textId="55A563CF" w:rsidR="006555F5" w:rsidDel="005B4CF5" w:rsidRDefault="006555F5" w:rsidP="006555F5">
      <w:pPr>
        <w:shd w:val="clear" w:color="auto" w:fill="1E1E1E"/>
        <w:spacing w:line="270" w:lineRule="atLeast"/>
        <w:ind w:firstLine="440"/>
        <w:rPr>
          <w:del w:id="268" w:author="Yang, Taro" w:date="2020-06-14T13:52:00Z"/>
          <w:rFonts w:ascii="Menlo" w:hAnsi="Menlo" w:cs="Menlo"/>
          <w:color w:val="D4D4D4"/>
          <w:sz w:val="18"/>
          <w:szCs w:val="18"/>
        </w:rPr>
      </w:pPr>
      <w:del w:id="269" w:author="Yang, Taro" w:date="2020-06-14T13:52:00Z">
        <w:r w:rsidDel="005B4CF5">
          <w:rPr>
            <w:rFonts w:ascii="Menlo" w:hAnsi="Menlo" w:cs="Menlo"/>
            <w:color w:val="D4D4D4"/>
            <w:sz w:val="18"/>
            <w:szCs w:val="18"/>
          </w:rPr>
          <w:delText>third=&gt; 0.6, tol =&gt; 200px</w:delText>
        </w:r>
      </w:del>
    </w:p>
    <w:commentRangeEnd w:id="255"/>
    <w:p w14:paraId="6D3EA759" w14:textId="16B2414D" w:rsidR="00056FEE" w:rsidDel="005B4CF5" w:rsidRDefault="00726528" w:rsidP="00056FEE">
      <w:pPr>
        <w:shd w:val="clear" w:color="auto" w:fill="1E1E1E"/>
        <w:spacing w:line="270" w:lineRule="atLeast"/>
        <w:rPr>
          <w:del w:id="270" w:author="Yang, Taro" w:date="2020-06-14T13:53:00Z"/>
          <w:rFonts w:ascii="Menlo" w:hAnsi="Menlo" w:cs="Menlo"/>
          <w:color w:val="D4D4D4"/>
          <w:sz w:val="18"/>
          <w:szCs w:val="18"/>
        </w:rPr>
      </w:pPr>
      <w:del w:id="271" w:author="Yang, Taro" w:date="2020-06-14T13:53:00Z">
        <w:r w:rsidDel="005B4CF5">
          <w:rPr>
            <w:rStyle w:val="CommentReference"/>
          </w:rPr>
          <w:commentReference w:id="255"/>
        </w:r>
      </w:del>
    </w:p>
    <w:p w14:paraId="7B85A6DD" w14:textId="77777777" w:rsidR="00056FEE" w:rsidDel="005B4CF5" w:rsidRDefault="00056FEE" w:rsidP="00056FEE">
      <w:pPr>
        <w:shd w:val="clear" w:color="auto" w:fill="1E1E1E"/>
        <w:spacing w:line="270" w:lineRule="atLeast"/>
        <w:rPr>
          <w:del w:id="272" w:author="Yang, Taro" w:date="2020-06-14T13:53:00Z"/>
          <w:rFonts w:ascii="Menlo" w:hAnsi="Menlo" w:cs="Menlo"/>
          <w:color w:val="D4D4D4"/>
          <w:sz w:val="18"/>
          <w:szCs w:val="18"/>
        </w:rPr>
      </w:pPr>
    </w:p>
    <w:p w14:paraId="52B281AC" w14:textId="4F7FF379" w:rsidR="00056FEE" w:rsidDel="005B4CF5" w:rsidRDefault="00056FEE" w:rsidP="00056FEE">
      <w:pPr>
        <w:shd w:val="clear" w:color="auto" w:fill="1E1E1E"/>
        <w:spacing w:line="270" w:lineRule="atLeast"/>
        <w:rPr>
          <w:del w:id="273" w:author="Yang, Taro" w:date="2020-06-14T13:53:00Z"/>
          <w:rFonts w:ascii="Menlo" w:hAnsi="Menlo" w:cs="Menlo"/>
          <w:color w:val="D4D4D4"/>
          <w:sz w:val="18"/>
          <w:szCs w:val="18"/>
        </w:rPr>
      </w:pPr>
    </w:p>
    <w:p w14:paraId="042326D4" w14:textId="515F5E53" w:rsidR="00B84D3A"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choiceIn</w:t>
      </w:r>
      <w:del w:id="274" w:author="Yang, Taro" w:date="2020-06-14T13:52:00Z">
        <w:r w:rsidRPr="00B84D3A" w:rsidDel="005B4CF5">
          <w:rPr>
            <w:rFonts w:ascii="Menlo" w:hAnsi="Menlo" w:cs="Menlo"/>
            <w:color w:val="9CDCFE"/>
            <w:sz w:val="18"/>
            <w:szCs w:val="18"/>
          </w:rPr>
          <w:delText>st</w:delText>
        </w:r>
      </w:del>
      <w:r w:rsidRPr="00B84D3A">
        <w:rPr>
          <w:rFonts w:ascii="Menlo" w:hAnsi="Menlo" w:cs="Menlo"/>
          <w:color w:val="9CDCFE"/>
          <w:sz w:val="18"/>
          <w:szCs w:val="18"/>
        </w:rPr>
        <w:t>ructionReinforce</w:t>
      </w:r>
      <w:r w:rsidRPr="00B84D3A">
        <w:rPr>
          <w:rFonts w:ascii="Menlo" w:hAnsi="Menlo" w:cs="Menlo"/>
          <w:color w:val="D4D4D4"/>
          <w:sz w:val="18"/>
          <w:szCs w:val="18"/>
        </w:rPr>
        <w:t xml:space="preserve"> ,</w:t>
      </w:r>
    </w:p>
    <w:p w14:paraId="2981A59D" w14:textId="04AFFBA6" w:rsidR="006555F5" w:rsidRPr="006555F5" w:rsidRDefault="006444DC" w:rsidP="006555F5">
      <w:pPr>
        <w:shd w:val="clear" w:color="auto" w:fill="1E1E1E"/>
        <w:spacing w:line="270" w:lineRule="atLeast"/>
        <w:rPr>
          <w:rFonts w:ascii="Menlo" w:hAnsi="Menlo" w:cs="Menlo"/>
          <w:color w:val="D4D4D4"/>
          <w:sz w:val="18"/>
          <w:szCs w:val="18"/>
        </w:rPr>
      </w:pPr>
      <w:del w:id="275" w:author="Yang, Taro" w:date="2020-06-14T13:53:00Z">
        <w:r w:rsidDel="005B4CF5">
          <w:rPr>
            <w:rFonts w:ascii="Menlo" w:hAnsi="Menlo" w:cs="Menlo"/>
            <w:color w:val="CE9178"/>
            <w:sz w:val="18"/>
            <w:szCs w:val="18"/>
          </w:rPr>
          <w:delText>Success! The calibration and validation was successful.</w:delText>
        </w:r>
        <w:r w:rsidR="006555F5" w:rsidRPr="006555F5" w:rsidDel="005B4CF5">
          <w:rPr>
            <w:rFonts w:ascii="Menlo" w:hAnsi="Menlo" w:cs="Menlo"/>
            <w:color w:val="CE9178"/>
            <w:sz w:val="18"/>
            <w:szCs w:val="18"/>
          </w:rPr>
          <w:delText xml:space="preserve"> </w:delText>
        </w:r>
      </w:del>
      <w:r w:rsidR="006555F5" w:rsidRPr="006555F5">
        <w:rPr>
          <w:rFonts w:ascii="Menlo" w:hAnsi="Menlo" w:cs="Menlo"/>
          <w:color w:val="CE9178"/>
          <w:sz w:val="18"/>
          <w:szCs w:val="18"/>
        </w:rPr>
        <w:t xml:space="preserve">Now, </w:t>
      </w:r>
      <w:r>
        <w:rPr>
          <w:rFonts w:ascii="Menlo" w:hAnsi="Menlo" w:cs="Menlo"/>
          <w:color w:val="CE9178"/>
          <w:sz w:val="18"/>
          <w:szCs w:val="18"/>
        </w:rPr>
        <w:t>we will begin with the</w:t>
      </w:r>
      <w:r w:rsidR="006555F5" w:rsidRPr="006555F5">
        <w:rPr>
          <w:rFonts w:ascii="Menlo" w:hAnsi="Menlo" w:cs="Menlo"/>
          <w:color w:val="CE9178"/>
          <w:sz w:val="18"/>
          <w:szCs w:val="18"/>
        </w:rPr>
        <w:t xml:space="preserve"> choice task. Please </w:t>
      </w:r>
      <w:r>
        <w:rPr>
          <w:rFonts w:ascii="Menlo" w:hAnsi="Menlo" w:cs="Menlo"/>
          <w:color w:val="CE9178"/>
          <w:sz w:val="18"/>
          <w:szCs w:val="18"/>
        </w:rPr>
        <w:t>keep your head still, otherwise we may have to redo the calibration and validation</w:t>
      </w:r>
      <w:r w:rsidR="006555F5" w:rsidRPr="006555F5">
        <w:rPr>
          <w:rFonts w:ascii="Menlo" w:hAnsi="Menlo" w:cs="Menlo"/>
          <w:color w:val="CE9178"/>
          <w:sz w:val="18"/>
          <w:szCs w:val="18"/>
        </w:rPr>
        <w:t>.</w:t>
      </w:r>
    </w:p>
    <w:p w14:paraId="6DBB3A45" w14:textId="7DCF0D62" w:rsidR="006555F5" w:rsidRPr="006555F5" w:rsidRDefault="006444DC" w:rsidP="006555F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There will be a break </w:t>
      </w:r>
      <w:ins w:id="276" w:author="Yang, Taro" w:date="2020-06-13T22:36:00Z">
        <w:r w:rsidR="00442225">
          <w:rPr>
            <w:rFonts w:ascii="Menlo" w:hAnsi="Menlo" w:cs="Menlo"/>
            <w:color w:val="CE9178"/>
            <w:sz w:val="18"/>
            <w:szCs w:val="18"/>
          </w:rPr>
          <w:t>halfway</w:t>
        </w:r>
      </w:ins>
      <w:del w:id="277" w:author="Yang, Taro" w:date="2020-06-13T22:36:00Z">
        <w:r w:rsidDel="00442225">
          <w:rPr>
            <w:rFonts w:ascii="Menlo" w:hAnsi="Menlo" w:cs="Menlo"/>
            <w:color w:val="CE9178"/>
            <w:sz w:val="18"/>
            <w:szCs w:val="18"/>
          </w:rPr>
          <w:delText>roughly every X minutes</w:delText>
        </w:r>
      </w:del>
      <w:r>
        <w:rPr>
          <w:rFonts w:ascii="Menlo" w:hAnsi="Menlo" w:cs="Menlo"/>
          <w:color w:val="CE9178"/>
          <w:sz w:val="18"/>
          <w:szCs w:val="18"/>
        </w:rPr>
        <w:t>.  During the break</w:t>
      </w:r>
      <w:del w:id="278" w:author="Yang, Taro" w:date="2020-06-13T22:37:00Z">
        <w:r w:rsidDel="00442225">
          <w:rPr>
            <w:rFonts w:ascii="Menlo" w:hAnsi="Menlo" w:cs="Menlo"/>
            <w:color w:val="CE9178"/>
            <w:sz w:val="18"/>
            <w:szCs w:val="18"/>
          </w:rPr>
          <w:delText>s</w:delText>
        </w:r>
      </w:del>
      <w:r>
        <w:rPr>
          <w:rFonts w:ascii="Menlo" w:hAnsi="Menlo" w:cs="Menlo"/>
          <w:color w:val="CE9178"/>
          <w:sz w:val="18"/>
          <w:szCs w:val="18"/>
        </w:rPr>
        <w:t xml:space="preserve"> you can move your head if you need to.  </w:t>
      </w:r>
    </w:p>
    <w:p w14:paraId="42B758C9" w14:textId="003D9539" w:rsidR="006555F5" w:rsidRPr="006555F5" w:rsidRDefault="006444DC" w:rsidP="006555F5">
      <w:pPr>
        <w:shd w:val="clear" w:color="auto" w:fill="1E1E1E"/>
        <w:spacing w:line="270" w:lineRule="atLeast"/>
        <w:rPr>
          <w:rFonts w:ascii="Menlo" w:hAnsi="Menlo" w:cs="Menlo"/>
          <w:color w:val="D4D4D4"/>
          <w:sz w:val="18"/>
          <w:szCs w:val="18"/>
        </w:rPr>
      </w:pPr>
      <w:r>
        <w:rPr>
          <w:rFonts w:ascii="Menlo" w:hAnsi="Menlo" w:cs="Menlo"/>
          <w:color w:val="CE9178"/>
          <w:sz w:val="18"/>
          <w:szCs w:val="18"/>
        </w:rPr>
        <w:t>As a quick reminder</w:t>
      </w:r>
      <w:r w:rsidR="006555F5" w:rsidRPr="006555F5">
        <w:rPr>
          <w:rFonts w:ascii="Menlo" w:hAnsi="Menlo" w:cs="Menlo"/>
          <w:color w:val="CE9178"/>
          <w:sz w:val="18"/>
          <w:szCs w:val="18"/>
        </w:rPr>
        <w:t xml:space="preserve">, you </w:t>
      </w:r>
      <w:r>
        <w:rPr>
          <w:rFonts w:ascii="Menlo" w:hAnsi="Menlo" w:cs="Menlo"/>
          <w:color w:val="CE9178"/>
          <w:sz w:val="18"/>
          <w:szCs w:val="18"/>
        </w:rPr>
        <w:t>are choosing which charity to donate to</w:t>
      </w:r>
      <w:r w:rsidR="006555F5" w:rsidRPr="006555F5">
        <w:rPr>
          <w:rFonts w:ascii="Menlo" w:hAnsi="Menlo" w:cs="Menlo"/>
          <w:color w:val="CE9178"/>
          <w:sz w:val="18"/>
          <w:szCs w:val="18"/>
        </w:rPr>
        <w:t xml:space="preserve">. </w:t>
      </w:r>
    </w:p>
    <w:p w14:paraId="0ED5EA45" w14:textId="4C7AD707" w:rsidR="006555F5" w:rsidRPr="006555F5" w:rsidRDefault="006555F5" w:rsidP="006555F5">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If you </w:t>
      </w:r>
      <w:r w:rsidR="006444DC">
        <w:rPr>
          <w:rFonts w:ascii="Menlo" w:hAnsi="Menlo" w:cs="Menlo"/>
          <w:color w:val="CE9178"/>
          <w:sz w:val="18"/>
          <w:szCs w:val="18"/>
        </w:rPr>
        <w:t>want to donate to</w:t>
      </w:r>
      <w:r w:rsidRPr="006555F5">
        <w:rPr>
          <w:rFonts w:ascii="Menlo" w:hAnsi="Menlo" w:cs="Menlo"/>
          <w:color w:val="CE9178"/>
          <w:sz w:val="18"/>
          <w:szCs w:val="18"/>
        </w:rPr>
        <w:t xml:space="preserve"> the left charity, please press </w:t>
      </w:r>
      <w:r>
        <w:rPr>
          <w:rFonts w:ascii="Menlo" w:hAnsi="Menlo" w:cs="Menlo"/>
          <w:color w:val="CE9178"/>
          <w:sz w:val="18"/>
          <w:szCs w:val="18"/>
        </w:rPr>
        <w:t>F</w:t>
      </w:r>
      <w:r w:rsidRPr="006555F5">
        <w:rPr>
          <w:rFonts w:ascii="Menlo" w:hAnsi="Menlo" w:cs="Menlo"/>
          <w:color w:val="CE9178"/>
          <w:sz w:val="18"/>
          <w:szCs w:val="18"/>
        </w:rPr>
        <w:t xml:space="preserve"> key; </w:t>
      </w:r>
    </w:p>
    <w:p w14:paraId="3F8904FA" w14:textId="047DBF27" w:rsidR="006555F5" w:rsidRPr="006555F5" w:rsidRDefault="006555F5" w:rsidP="006555F5">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If </w:t>
      </w:r>
      <w:r w:rsidR="006444DC">
        <w:rPr>
          <w:rFonts w:ascii="Menlo" w:hAnsi="Menlo" w:cs="Menlo"/>
          <w:color w:val="CE9178"/>
          <w:sz w:val="18"/>
          <w:szCs w:val="18"/>
        </w:rPr>
        <w:t>you want to donate to</w:t>
      </w:r>
      <w:r w:rsidRPr="006555F5">
        <w:rPr>
          <w:rFonts w:ascii="Menlo" w:hAnsi="Menlo" w:cs="Menlo"/>
          <w:color w:val="CE9178"/>
          <w:sz w:val="18"/>
          <w:szCs w:val="18"/>
        </w:rPr>
        <w:t xml:space="preserve"> the right charity, please press</w:t>
      </w:r>
      <w:r>
        <w:rPr>
          <w:rFonts w:ascii="Menlo" w:hAnsi="Menlo" w:cs="Menlo"/>
          <w:color w:val="CE9178"/>
          <w:sz w:val="18"/>
          <w:szCs w:val="18"/>
        </w:rPr>
        <w:t xml:space="preserve"> J</w:t>
      </w:r>
      <w:r w:rsidRPr="006555F5">
        <w:rPr>
          <w:rFonts w:ascii="Menlo" w:hAnsi="Menlo" w:cs="Menlo"/>
          <w:color w:val="CE9178"/>
          <w:sz w:val="18"/>
          <w:szCs w:val="18"/>
        </w:rPr>
        <w:t xml:space="preserve"> key</w:t>
      </w:r>
      <w:r w:rsidR="006444DC">
        <w:rPr>
          <w:rFonts w:ascii="Menlo" w:hAnsi="Menlo" w:cs="Menlo"/>
          <w:color w:val="CE9178"/>
          <w:sz w:val="18"/>
          <w:szCs w:val="18"/>
        </w:rPr>
        <w:t>.</w:t>
      </w:r>
    </w:p>
    <w:p w14:paraId="5997B879" w14:textId="77777777" w:rsidR="006555F5" w:rsidRDefault="006555F5" w:rsidP="006555F5">
      <w:pPr>
        <w:shd w:val="clear" w:color="auto" w:fill="1E1E1E"/>
        <w:spacing w:line="270" w:lineRule="atLeast"/>
        <w:rPr>
          <w:rFonts w:ascii="Menlo" w:hAnsi="Menlo" w:cs="Menlo"/>
          <w:color w:val="CE9178"/>
          <w:sz w:val="18"/>
          <w:szCs w:val="18"/>
        </w:rPr>
      </w:pPr>
    </w:p>
    <w:p w14:paraId="3D7BAC24" w14:textId="5B4BCC1A" w:rsidR="006555F5" w:rsidRDefault="006444DC" w:rsidP="006555F5">
      <w:pPr>
        <w:shd w:val="clear" w:color="auto" w:fill="1E1E1E"/>
        <w:spacing w:line="270" w:lineRule="atLeast"/>
        <w:rPr>
          <w:rFonts w:ascii="Menlo" w:hAnsi="Menlo" w:cs="Menlo"/>
          <w:color w:val="CE9178"/>
          <w:sz w:val="18"/>
          <w:szCs w:val="18"/>
        </w:rPr>
      </w:pPr>
      <w:r>
        <w:rPr>
          <w:rFonts w:ascii="Menlo" w:hAnsi="Menlo" w:cs="Menlo"/>
          <w:color w:val="CE9178"/>
          <w:sz w:val="18"/>
          <w:szCs w:val="18"/>
        </w:rPr>
        <w:t>Between rounds</w:t>
      </w:r>
      <w:r w:rsidR="006555F5" w:rsidRPr="006555F5">
        <w:rPr>
          <w:rFonts w:ascii="Menlo" w:hAnsi="Menlo" w:cs="Menlo"/>
          <w:color w:val="CE9178"/>
          <w:sz w:val="18"/>
          <w:szCs w:val="18"/>
        </w:rPr>
        <w:t xml:space="preserve">, </w:t>
      </w:r>
      <w:r>
        <w:rPr>
          <w:rFonts w:ascii="Menlo" w:hAnsi="Menlo" w:cs="Menlo"/>
          <w:color w:val="CE9178"/>
          <w:sz w:val="18"/>
          <w:szCs w:val="18"/>
        </w:rPr>
        <w:t>make sure to stare at the red dot on the screen until it disappears</w:t>
      </w:r>
      <w:r w:rsidR="006555F5" w:rsidRPr="006555F5">
        <w:rPr>
          <w:rFonts w:ascii="Menlo" w:hAnsi="Menlo" w:cs="Menlo"/>
          <w:color w:val="CE9178"/>
          <w:sz w:val="18"/>
          <w:szCs w:val="18"/>
        </w:rPr>
        <w:t xml:space="preserve">. </w:t>
      </w:r>
      <w:r>
        <w:rPr>
          <w:rFonts w:ascii="Menlo" w:hAnsi="Menlo" w:cs="Menlo"/>
          <w:color w:val="CE9178"/>
          <w:sz w:val="18"/>
          <w:szCs w:val="18"/>
        </w:rPr>
        <w:t xml:space="preserve">This is part of ongoing adjustments to the eye-tracking.  If the computer thinks that you are looking somewhere other than directly at the red dot, you may need to redo the calibration and validation process, slowing down the study. </w:t>
      </w:r>
    </w:p>
    <w:p w14:paraId="15972003" w14:textId="05E1D704" w:rsidR="006555F5" w:rsidRPr="006555F5" w:rsidRDefault="00CD2281" w:rsidP="006555F5">
      <w:pPr>
        <w:shd w:val="clear" w:color="auto" w:fill="1E1E1E"/>
        <w:spacing w:line="270" w:lineRule="atLeast"/>
        <w:rPr>
          <w:rFonts w:ascii="Menlo" w:hAnsi="Menlo" w:cs="Menlo"/>
          <w:color w:val="D4D4D4"/>
          <w:sz w:val="18"/>
          <w:szCs w:val="18"/>
        </w:rPr>
      </w:pPr>
      <w:r>
        <w:rPr>
          <w:rFonts w:ascii="Menlo" w:hAnsi="Menlo" w:cs="Menlo"/>
          <w:color w:val="CE9178"/>
          <w:sz w:val="18"/>
          <w:szCs w:val="18"/>
        </w:rPr>
        <w:t>When</w:t>
      </w:r>
      <w:r w:rsidRPr="006555F5">
        <w:rPr>
          <w:rFonts w:ascii="Menlo" w:hAnsi="Menlo" w:cs="Menlo"/>
          <w:color w:val="CE9178"/>
          <w:sz w:val="18"/>
          <w:szCs w:val="18"/>
        </w:rPr>
        <w:t xml:space="preserve"> </w:t>
      </w:r>
      <w:r w:rsidR="006555F5" w:rsidRPr="006555F5">
        <w:rPr>
          <w:rFonts w:ascii="Menlo" w:hAnsi="Menlo" w:cs="Menlo"/>
          <w:color w:val="CE9178"/>
          <w:sz w:val="18"/>
          <w:szCs w:val="18"/>
        </w:rPr>
        <w:t>you are ready, please press the &lt;b&gt;SPACE BAR&lt;/b&gt; to begin the practice choice&lt;/div&gt;`</w:t>
      </w:r>
      <w:r w:rsidR="006555F5" w:rsidRPr="006555F5">
        <w:rPr>
          <w:rFonts w:ascii="Menlo" w:hAnsi="Menlo" w:cs="Menlo"/>
          <w:color w:val="D4D4D4"/>
          <w:sz w:val="18"/>
          <w:szCs w:val="18"/>
        </w:rPr>
        <w:t>,</w:t>
      </w:r>
    </w:p>
    <w:p w14:paraId="2E089F80" w14:textId="6C015A1C" w:rsidR="00056FEE" w:rsidRDefault="00056FEE" w:rsidP="00056FEE">
      <w:pPr>
        <w:shd w:val="clear" w:color="auto" w:fill="1E1E1E"/>
        <w:spacing w:line="270" w:lineRule="atLeast"/>
        <w:rPr>
          <w:ins w:id="279" w:author="Yang, Taro" w:date="2020-06-14T13:53:00Z"/>
          <w:rFonts w:ascii="Menlo" w:hAnsi="Menlo" w:cs="Menlo"/>
          <w:color w:val="D4D4D4"/>
          <w:sz w:val="18"/>
          <w:szCs w:val="18"/>
        </w:rPr>
      </w:pPr>
    </w:p>
    <w:p w14:paraId="0AEAD159" w14:textId="3EEB74EA" w:rsidR="005B4CF5" w:rsidRDefault="005B4CF5" w:rsidP="00056FEE">
      <w:pPr>
        <w:shd w:val="clear" w:color="auto" w:fill="1E1E1E"/>
        <w:spacing w:line="270" w:lineRule="atLeast"/>
        <w:rPr>
          <w:ins w:id="280" w:author="Yang, Taro" w:date="2020-06-14T13:53:00Z"/>
          <w:rFonts w:ascii="Menlo" w:hAnsi="Menlo" w:cs="Menlo"/>
          <w:color w:val="D4D4D4"/>
          <w:sz w:val="18"/>
          <w:szCs w:val="18"/>
        </w:rPr>
      </w:pPr>
      <w:ins w:id="281" w:author="Yang, Taro" w:date="2020-06-14T13:53:00Z">
        <w:r>
          <w:rPr>
            <w:rFonts w:ascii="Menlo" w:hAnsi="Menlo" w:cs="Menlo"/>
            <w:color w:val="9CDCFE"/>
            <w:sz w:val="18"/>
            <w:szCs w:val="18"/>
          </w:rPr>
          <w:t>EnterRealChoice</w:t>
        </w:r>
      </w:ins>
    </w:p>
    <w:p w14:paraId="108AFBD3" w14:textId="77777777" w:rsidR="005B4CF5" w:rsidRDefault="005B4CF5" w:rsidP="005B4CF5">
      <w:pPr>
        <w:shd w:val="clear" w:color="auto" w:fill="1E1E1E"/>
        <w:spacing w:line="270" w:lineRule="atLeast"/>
        <w:rPr>
          <w:ins w:id="282" w:author="Yang, Taro" w:date="2020-06-14T13:53:00Z"/>
          <w:rFonts w:ascii="Menlo" w:hAnsi="Menlo" w:cs="Menlo"/>
          <w:color w:val="D4D4D4"/>
          <w:sz w:val="18"/>
          <w:szCs w:val="18"/>
        </w:rPr>
      </w:pPr>
      <w:ins w:id="283" w:author="Yang, Taro" w:date="2020-06-14T13:53:00Z">
        <w:r>
          <w:rPr>
            <w:rFonts w:ascii="Menlo" w:hAnsi="Menlo" w:cs="Menlo"/>
            <w:color w:val="CE9178"/>
            <w:sz w:val="18"/>
            <w:szCs w:val="18"/>
          </w:rPr>
          <w:t>Now you can move on to the real choices. When you are ready, please press the &lt;b&gt;SPACE BAR&lt;/b&gt; to begin the real task.</w:t>
        </w:r>
      </w:ins>
    </w:p>
    <w:p w14:paraId="34423BA4" w14:textId="77777777" w:rsidR="005B4CF5" w:rsidRDefault="005B4CF5" w:rsidP="00056FEE">
      <w:pPr>
        <w:shd w:val="clear" w:color="auto" w:fill="1E1E1E"/>
        <w:spacing w:line="270" w:lineRule="atLeast"/>
        <w:rPr>
          <w:rFonts w:ascii="Menlo" w:hAnsi="Menlo" w:cs="Menlo"/>
          <w:color w:val="D4D4D4"/>
          <w:sz w:val="18"/>
          <w:szCs w:val="18"/>
        </w:rPr>
      </w:pPr>
    </w:p>
    <w:p w14:paraId="5A177A26" w14:textId="77777777" w:rsidR="00056FEE" w:rsidRDefault="00056FEE" w:rsidP="00056FEE">
      <w:pPr>
        <w:shd w:val="clear" w:color="auto" w:fill="1E1E1E"/>
        <w:spacing w:line="270" w:lineRule="atLeast"/>
        <w:rPr>
          <w:rFonts w:ascii="Menlo" w:hAnsi="Menlo" w:cs="Menlo"/>
          <w:color w:val="D4D4D4"/>
          <w:sz w:val="18"/>
          <w:szCs w:val="18"/>
        </w:rPr>
      </w:pPr>
    </w:p>
    <w:p w14:paraId="1815F589" w14:textId="1BDBCB6B" w:rsidR="006555F5" w:rsidRPr="006555F5"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charity_choice</w:t>
      </w:r>
      <w:proofErr w:type="gramStart"/>
      <w:r w:rsidRPr="00B84D3A">
        <w:rPr>
          <w:rFonts w:ascii="Menlo" w:hAnsi="Menlo" w:cs="Menlo"/>
          <w:color w:val="9CDCFE"/>
          <w:sz w:val="18"/>
          <w:szCs w:val="18"/>
        </w:rPr>
        <w:t>1</w:t>
      </w:r>
      <w:r w:rsidRPr="00B84D3A">
        <w:rPr>
          <w:rFonts w:ascii="Menlo" w:hAnsi="Menlo" w:cs="Menlo"/>
          <w:color w:val="D4D4D4"/>
          <w:sz w:val="18"/>
          <w:szCs w:val="18"/>
        </w:rPr>
        <w:t>,</w:t>
      </w:r>
      <w:r w:rsidR="006555F5">
        <w:rPr>
          <w:rFonts w:ascii="Menlo" w:hAnsi="Menlo" w:cs="Menlo"/>
          <w:color w:val="D4D4D4"/>
          <w:sz w:val="18"/>
          <w:szCs w:val="18"/>
        </w:rPr>
        <w:t xml:space="preserve">  =</w:t>
      </w:r>
      <w:proofErr w:type="gramEnd"/>
      <w:r w:rsidR="006555F5">
        <w:rPr>
          <w:rFonts w:ascii="Menlo" w:hAnsi="Menlo" w:cs="Menlo"/>
          <w:color w:val="D4D4D4"/>
          <w:sz w:val="18"/>
          <w:szCs w:val="18"/>
        </w:rPr>
        <w:t>&gt; half of the trials (30/60)</w:t>
      </w:r>
    </w:p>
    <w:p w14:paraId="5C476177" w14:textId="77777777" w:rsidR="00056FEE" w:rsidRDefault="00056FEE" w:rsidP="00056FEE">
      <w:pPr>
        <w:shd w:val="clear" w:color="auto" w:fill="1E1E1E"/>
        <w:spacing w:line="270" w:lineRule="atLeast"/>
        <w:rPr>
          <w:rFonts w:ascii="Menlo" w:hAnsi="Menlo" w:cs="Menlo"/>
          <w:color w:val="9CDCFE"/>
          <w:sz w:val="18"/>
          <w:szCs w:val="18"/>
        </w:rPr>
      </w:pPr>
    </w:p>
    <w:p w14:paraId="0A07F282" w14:textId="77777777" w:rsidR="00056FEE" w:rsidRDefault="00056FEE" w:rsidP="00056FEE">
      <w:pPr>
        <w:shd w:val="clear" w:color="auto" w:fill="1E1E1E"/>
        <w:spacing w:line="270" w:lineRule="atLeast"/>
        <w:rPr>
          <w:rFonts w:ascii="Menlo" w:hAnsi="Menlo" w:cs="Menlo"/>
          <w:color w:val="9CDCFE"/>
          <w:sz w:val="18"/>
          <w:szCs w:val="18"/>
        </w:rPr>
      </w:pPr>
    </w:p>
    <w:p w14:paraId="1E769BB3" w14:textId="3972F403" w:rsidR="00B84D3A" w:rsidRDefault="00B84D3A"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lastRenderedPageBreak/>
        <w:t>breaktime</w:t>
      </w:r>
      <w:r w:rsidRPr="00B84D3A">
        <w:rPr>
          <w:rFonts w:ascii="Menlo" w:hAnsi="Menlo" w:cs="Menlo"/>
          <w:color w:val="D4D4D4"/>
          <w:sz w:val="18"/>
          <w:szCs w:val="18"/>
        </w:rPr>
        <w:t>,</w:t>
      </w:r>
    </w:p>
    <w:p w14:paraId="48557C80" w14:textId="2256ADEC" w:rsidR="00056FEE" w:rsidRDefault="00E73D73" w:rsidP="00056FEE">
      <w:pPr>
        <w:shd w:val="clear" w:color="auto" w:fill="1E1E1E"/>
        <w:spacing w:line="270" w:lineRule="atLeast"/>
        <w:rPr>
          <w:rFonts w:ascii="Menlo" w:hAnsi="Menlo" w:cs="Menlo"/>
          <w:color w:val="9CDCFE"/>
          <w:sz w:val="18"/>
          <w:szCs w:val="18"/>
        </w:rPr>
      </w:pPr>
      <w:r>
        <w:rPr>
          <w:rFonts w:ascii="Menlo" w:hAnsi="Menlo" w:cs="Menlo"/>
          <w:color w:val="CE9178"/>
          <w:sz w:val="18"/>
          <w:szCs w:val="18"/>
        </w:rPr>
        <w:t xml:space="preserve">You are hallway done! </w:t>
      </w:r>
      <w:r w:rsidR="00056FEE" w:rsidRPr="00056FEE">
        <w:rPr>
          <w:rFonts w:ascii="Menlo" w:hAnsi="Menlo" w:cs="Menlo"/>
          <w:color w:val="CE9178"/>
          <w:sz w:val="18"/>
          <w:szCs w:val="18"/>
        </w:rPr>
        <w:t xml:space="preserve">Now you </w:t>
      </w:r>
      <w:r>
        <w:rPr>
          <w:rFonts w:ascii="Menlo" w:hAnsi="Menlo" w:cs="Menlo"/>
          <w:color w:val="CE9178"/>
          <w:sz w:val="18"/>
          <w:szCs w:val="18"/>
        </w:rPr>
        <w:t xml:space="preserve">can </w:t>
      </w:r>
      <w:r w:rsidR="00056FEE" w:rsidRPr="00056FEE">
        <w:rPr>
          <w:rFonts w:ascii="Menlo" w:hAnsi="Menlo" w:cs="Menlo"/>
          <w:color w:val="CE9178"/>
          <w:sz w:val="18"/>
          <w:szCs w:val="18"/>
        </w:rPr>
        <w:t xml:space="preserve">take a </w:t>
      </w:r>
      <w:r>
        <w:rPr>
          <w:rFonts w:ascii="Menlo" w:hAnsi="Menlo" w:cs="Menlo"/>
          <w:color w:val="CE9178"/>
          <w:sz w:val="18"/>
          <w:szCs w:val="18"/>
        </w:rPr>
        <w:t xml:space="preserve">short </w:t>
      </w:r>
      <w:r w:rsidR="00056FEE" w:rsidRPr="00056FEE">
        <w:rPr>
          <w:rFonts w:ascii="Menlo" w:hAnsi="Menlo" w:cs="Menlo"/>
          <w:color w:val="CE9178"/>
          <w:sz w:val="18"/>
          <w:szCs w:val="18"/>
        </w:rPr>
        <w:t>break</w:t>
      </w:r>
      <w:r>
        <w:rPr>
          <w:rFonts w:ascii="Menlo" w:hAnsi="Menlo" w:cs="Menlo"/>
          <w:color w:val="CE9178"/>
          <w:sz w:val="18"/>
          <w:szCs w:val="18"/>
        </w:rPr>
        <w:t xml:space="preserve"> if you want</w:t>
      </w:r>
      <w:r w:rsidR="00056FEE" w:rsidRPr="00056FEE">
        <w:rPr>
          <w:rFonts w:ascii="Menlo" w:hAnsi="Menlo" w:cs="Menlo"/>
          <w:color w:val="CE9178"/>
          <w:sz w:val="18"/>
          <w:szCs w:val="18"/>
        </w:rPr>
        <w:t xml:space="preserve">. You can move your head during the break. When you are ready to </w:t>
      </w:r>
      <w:r>
        <w:rPr>
          <w:rFonts w:ascii="Menlo" w:hAnsi="Menlo" w:cs="Menlo"/>
          <w:color w:val="CE9178"/>
          <w:sz w:val="18"/>
          <w:szCs w:val="18"/>
        </w:rPr>
        <w:t>continue the study</w:t>
      </w:r>
      <w:r w:rsidR="00056FEE" w:rsidRPr="00056FEE">
        <w:rPr>
          <w:rFonts w:ascii="Menlo" w:hAnsi="Menlo" w:cs="Menlo"/>
          <w:color w:val="CE9178"/>
          <w:sz w:val="18"/>
          <w:szCs w:val="18"/>
        </w:rPr>
        <w:t>, press the SPACE BAR.</w:t>
      </w:r>
    </w:p>
    <w:p w14:paraId="25B35B75" w14:textId="77777777" w:rsidR="00056FEE" w:rsidRDefault="00056FEE" w:rsidP="00056FEE">
      <w:pPr>
        <w:shd w:val="clear" w:color="auto" w:fill="1E1E1E"/>
        <w:spacing w:line="270" w:lineRule="atLeast"/>
        <w:rPr>
          <w:rFonts w:ascii="Menlo" w:hAnsi="Menlo" w:cs="Menlo"/>
          <w:color w:val="9CDCFE"/>
          <w:sz w:val="18"/>
          <w:szCs w:val="18"/>
        </w:rPr>
      </w:pPr>
    </w:p>
    <w:p w14:paraId="79A190B5" w14:textId="12962919" w:rsidR="006555F5" w:rsidRDefault="006555F5" w:rsidP="00056FEE">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recalibration</w:t>
      </w:r>
      <w:r w:rsidRPr="00B84D3A">
        <w:rPr>
          <w:rFonts w:ascii="Menlo" w:hAnsi="Menlo" w:cs="Menlo"/>
          <w:color w:val="D4D4D4"/>
          <w:sz w:val="18"/>
          <w:szCs w:val="18"/>
        </w:rPr>
        <w:t>,</w:t>
      </w:r>
    </w:p>
    <w:p w14:paraId="1221181D" w14:textId="014C7E8E" w:rsidR="00056FEE" w:rsidRDefault="00E73D73" w:rsidP="00056FEE">
      <w:pPr>
        <w:shd w:val="clear" w:color="auto" w:fill="1E1E1E"/>
        <w:spacing w:line="270" w:lineRule="atLeast"/>
        <w:rPr>
          <w:rFonts w:ascii="Menlo" w:hAnsi="Menlo" w:cs="Menlo"/>
          <w:color w:val="CE9178"/>
          <w:sz w:val="18"/>
          <w:szCs w:val="18"/>
        </w:rPr>
      </w:pPr>
      <w:r>
        <w:rPr>
          <w:rFonts w:ascii="Menlo" w:hAnsi="Menlo" w:cs="Menlo"/>
          <w:color w:val="CE9178"/>
          <w:sz w:val="18"/>
          <w:szCs w:val="18"/>
        </w:rPr>
        <w:t>We need to redo the calibration and validation</w:t>
      </w:r>
      <w:r w:rsidR="00056FEE" w:rsidRPr="00056FEE">
        <w:rPr>
          <w:rFonts w:ascii="Menlo" w:hAnsi="Menlo" w:cs="Menlo"/>
          <w:color w:val="CE9178"/>
          <w:sz w:val="18"/>
          <w:szCs w:val="18"/>
        </w:rPr>
        <w:t xml:space="preserve"> before you return to the </w:t>
      </w:r>
      <w:r>
        <w:rPr>
          <w:rFonts w:ascii="Menlo" w:hAnsi="Menlo" w:cs="Menlo"/>
          <w:color w:val="CE9178"/>
          <w:sz w:val="18"/>
          <w:szCs w:val="18"/>
        </w:rPr>
        <w:t>study</w:t>
      </w:r>
      <w:r w:rsidR="00056FEE" w:rsidRPr="00056FEE">
        <w:rPr>
          <w:rFonts w:ascii="Menlo" w:hAnsi="Menlo" w:cs="Menlo"/>
          <w:color w:val="CE9178"/>
          <w:sz w:val="18"/>
          <w:szCs w:val="18"/>
        </w:rPr>
        <w:t xml:space="preserve">. </w:t>
      </w:r>
      <w:r>
        <w:rPr>
          <w:rFonts w:ascii="Menlo" w:hAnsi="Menlo" w:cs="Menlo"/>
          <w:color w:val="CE9178"/>
          <w:sz w:val="18"/>
          <w:szCs w:val="18"/>
        </w:rPr>
        <w:t>As before,</w:t>
      </w:r>
      <w:r w:rsidR="00056FEE" w:rsidRPr="00056FEE">
        <w:rPr>
          <w:rFonts w:ascii="Menlo" w:hAnsi="Menlo" w:cs="Menlo"/>
          <w:color w:val="CE9178"/>
          <w:sz w:val="18"/>
          <w:szCs w:val="18"/>
        </w:rPr>
        <w:t xml:space="preserve"> make sure </w:t>
      </w:r>
      <w:proofErr w:type="spellStart"/>
      <w:r>
        <w:rPr>
          <w:rFonts w:ascii="Menlo" w:hAnsi="Menlo" w:cs="Menlo"/>
          <w:color w:val="CE9178"/>
          <w:sz w:val="18"/>
          <w:szCs w:val="18"/>
        </w:rPr>
        <w:t>tp</w:t>
      </w:r>
      <w:proofErr w:type="spellEnd"/>
      <w:r w:rsidRPr="00056FEE">
        <w:rPr>
          <w:rFonts w:ascii="Menlo" w:hAnsi="Menlo" w:cs="Menlo"/>
          <w:color w:val="CE9178"/>
          <w:sz w:val="18"/>
          <w:szCs w:val="18"/>
        </w:rPr>
        <w:t xml:space="preserve"> </w:t>
      </w:r>
      <w:r>
        <w:rPr>
          <w:rFonts w:ascii="Menlo" w:hAnsi="Menlo" w:cs="Menlo"/>
          <w:color w:val="CE9178"/>
          <w:sz w:val="18"/>
          <w:szCs w:val="18"/>
        </w:rPr>
        <w:t>your eyes on the</w:t>
      </w:r>
      <w:r w:rsidR="00056FEE" w:rsidRPr="00056FEE">
        <w:rPr>
          <w:rFonts w:ascii="Menlo" w:hAnsi="Menlo" w:cs="Menlo"/>
          <w:color w:val="CE9178"/>
          <w:sz w:val="18"/>
          <w:szCs w:val="18"/>
        </w:rPr>
        <w:t xml:space="preserve"> red dots </w:t>
      </w:r>
      <w:r>
        <w:rPr>
          <w:rFonts w:ascii="Menlo" w:hAnsi="Menlo" w:cs="Menlo"/>
          <w:color w:val="CE9178"/>
          <w:sz w:val="18"/>
          <w:szCs w:val="18"/>
        </w:rPr>
        <w:t xml:space="preserve">until they disappear </w:t>
      </w:r>
      <w:r w:rsidR="00056FEE" w:rsidRPr="00056FEE">
        <w:rPr>
          <w:rFonts w:ascii="Menlo" w:hAnsi="Menlo" w:cs="Menlo"/>
          <w:color w:val="CE9178"/>
          <w:sz w:val="18"/>
          <w:szCs w:val="18"/>
        </w:rPr>
        <w:t xml:space="preserve">and make sure you don’t move your head. </w:t>
      </w:r>
      <w:r>
        <w:rPr>
          <w:rFonts w:ascii="Menlo" w:hAnsi="Menlo" w:cs="Menlo"/>
          <w:color w:val="CE9178"/>
          <w:sz w:val="18"/>
          <w:szCs w:val="18"/>
        </w:rPr>
        <w:t>P</w:t>
      </w:r>
      <w:r w:rsidR="00056FEE" w:rsidRPr="00056FEE">
        <w:rPr>
          <w:rFonts w:ascii="Menlo" w:hAnsi="Menlo" w:cs="Menlo"/>
          <w:color w:val="CE9178"/>
          <w:sz w:val="18"/>
          <w:szCs w:val="18"/>
        </w:rPr>
        <w:t xml:space="preserve">ress SPACE BAR when you are ready to begin. </w:t>
      </w:r>
    </w:p>
    <w:p w14:paraId="473FF400" w14:textId="1B29911E" w:rsidR="00B84D3A" w:rsidRDefault="00056FEE" w:rsidP="00056FEE">
      <w:pPr>
        <w:shd w:val="clear" w:color="auto" w:fill="1E1E1E"/>
        <w:spacing w:line="270" w:lineRule="atLeast"/>
        <w:rPr>
          <w:ins w:id="284" w:author="Yang, Taro" w:date="2020-06-14T00:57:00Z"/>
          <w:rFonts w:ascii="Menlo" w:hAnsi="Menlo" w:cs="Menlo"/>
          <w:color w:val="D4D4D4"/>
          <w:sz w:val="18"/>
          <w:szCs w:val="18"/>
        </w:rPr>
      </w:pPr>
      <w:r>
        <w:rPr>
          <w:rFonts w:ascii="Menlo" w:hAnsi="Menlo" w:cs="Menlo"/>
          <w:color w:val="9CDCFE"/>
          <w:sz w:val="18"/>
          <w:szCs w:val="18"/>
        </w:rPr>
        <w:t>c</w:t>
      </w:r>
      <w:r w:rsidR="00B84D3A" w:rsidRPr="00B84D3A">
        <w:rPr>
          <w:rFonts w:ascii="Menlo" w:hAnsi="Menlo" w:cs="Menlo"/>
          <w:color w:val="9CDCFE"/>
          <w:sz w:val="18"/>
          <w:szCs w:val="18"/>
        </w:rPr>
        <w:t>harity_choice2</w:t>
      </w:r>
      <w:r w:rsidR="00B84D3A" w:rsidRPr="00B84D3A">
        <w:rPr>
          <w:rFonts w:ascii="Menlo" w:hAnsi="Menlo" w:cs="Menlo"/>
          <w:color w:val="D4D4D4"/>
          <w:sz w:val="18"/>
          <w:szCs w:val="18"/>
        </w:rPr>
        <w:t>,</w:t>
      </w:r>
    </w:p>
    <w:p w14:paraId="24B0FA5A" w14:textId="77777777" w:rsidR="00B649D4" w:rsidRDefault="00B649D4" w:rsidP="00056FEE">
      <w:pPr>
        <w:shd w:val="clear" w:color="auto" w:fill="1E1E1E"/>
        <w:spacing w:line="270" w:lineRule="atLeast"/>
        <w:rPr>
          <w:ins w:id="285" w:author="Yang, Taro" w:date="2020-06-14T00:56:00Z"/>
          <w:rFonts w:ascii="Menlo" w:hAnsi="Menlo" w:cs="Menlo"/>
          <w:color w:val="D4D4D4"/>
          <w:sz w:val="18"/>
          <w:szCs w:val="18"/>
        </w:rPr>
      </w:pPr>
    </w:p>
    <w:p w14:paraId="4DC8CE83" w14:textId="348108FE" w:rsidR="00B649D4" w:rsidRDefault="00B649D4" w:rsidP="00B649D4">
      <w:pPr>
        <w:shd w:val="clear" w:color="auto" w:fill="1E1E1E"/>
        <w:spacing w:line="270" w:lineRule="atLeast"/>
        <w:rPr>
          <w:ins w:id="286" w:author="Yang, Taro" w:date="2020-06-14T00:57:00Z"/>
          <w:rFonts w:ascii="Menlo" w:hAnsi="Menlo" w:cs="Menlo"/>
          <w:color w:val="D4D4D4"/>
          <w:sz w:val="18"/>
          <w:szCs w:val="18"/>
        </w:rPr>
      </w:pPr>
      <w:proofErr w:type="spellStart"/>
      <w:ins w:id="287" w:author="Yang, Taro" w:date="2020-06-14T00:57:00Z">
        <w:r w:rsidRPr="00B84D3A">
          <w:rPr>
            <w:rFonts w:ascii="Menlo" w:hAnsi="Menlo" w:cs="Menlo"/>
            <w:color w:val="9CDCFE"/>
            <w:sz w:val="18"/>
            <w:szCs w:val="18"/>
          </w:rPr>
          <w:t>slideshowQuizOverview</w:t>
        </w:r>
        <w:proofErr w:type="spellEnd"/>
        <w:r w:rsidRPr="00B84D3A">
          <w:rPr>
            <w:rFonts w:ascii="Menlo" w:hAnsi="Menlo" w:cs="Menlo"/>
            <w:color w:val="D4D4D4"/>
            <w:sz w:val="18"/>
            <w:szCs w:val="18"/>
          </w:rPr>
          <w:t>,</w:t>
        </w:r>
        <w:r>
          <w:rPr>
            <w:rFonts w:ascii="Menlo" w:hAnsi="Menlo" w:cs="Menlo"/>
            <w:color w:val="D4D4D4"/>
            <w:sz w:val="18"/>
            <w:szCs w:val="18"/>
          </w:rPr>
          <w:t xml:space="preserve"> (NOW AT END OF STUDY)</w:t>
        </w:r>
      </w:ins>
    </w:p>
    <w:p w14:paraId="5542B7E3" w14:textId="6236A12B" w:rsidR="00B649D4" w:rsidRPr="005B4CF5" w:rsidRDefault="00B649D4" w:rsidP="00B649D4">
      <w:pPr>
        <w:shd w:val="clear" w:color="auto" w:fill="1E1E1E"/>
        <w:spacing w:line="270" w:lineRule="atLeast"/>
        <w:rPr>
          <w:ins w:id="288" w:author="Yang, Taro" w:date="2020-06-14T00:57:00Z"/>
          <w:rFonts w:ascii="Menlo" w:hAnsi="Menlo" w:cs="Menlo"/>
          <w:color w:val="D4D4D4"/>
          <w:sz w:val="18"/>
          <w:szCs w:val="18"/>
        </w:rPr>
      </w:pPr>
      <w:ins w:id="289" w:author="Yang, Taro" w:date="2020-06-14T00:57:00Z">
        <w:r w:rsidRPr="00B649D4">
          <w:rPr>
            <w:rFonts w:ascii="Menlo" w:hAnsi="Menlo" w:cs="Menlo"/>
            <w:color w:val="CE9178"/>
            <w:sz w:val="18"/>
            <w:szCs w:val="18"/>
          </w:rPr>
          <w:t>You have completed the choice task! Now, you will begin with the last small quiz.</w:t>
        </w:r>
      </w:ins>
    </w:p>
    <w:p w14:paraId="2BA74837" w14:textId="1C8822CF" w:rsidR="00B649D4" w:rsidRPr="00816489" w:rsidRDefault="00B649D4" w:rsidP="00B649D4">
      <w:pPr>
        <w:shd w:val="clear" w:color="auto" w:fill="1E1E1E"/>
        <w:spacing w:line="270" w:lineRule="atLeast"/>
        <w:rPr>
          <w:ins w:id="290" w:author="Yang, Taro" w:date="2020-06-14T00:57:00Z"/>
          <w:rFonts w:ascii="Menlo" w:hAnsi="Menlo" w:cs="Menlo"/>
          <w:color w:val="D4D4D4"/>
          <w:sz w:val="18"/>
          <w:szCs w:val="18"/>
        </w:rPr>
      </w:pPr>
      <w:ins w:id="291" w:author="Yang, Taro" w:date="2020-06-14T00:57:00Z">
        <w:r w:rsidRPr="00816489">
          <w:rPr>
            <w:rFonts w:ascii="Menlo" w:hAnsi="Menlo" w:cs="Menlo"/>
            <w:color w:val="CE9178"/>
            <w:sz w:val="18"/>
            <w:szCs w:val="18"/>
          </w:rPr>
          <w:t xml:space="preserve">In this </w:t>
        </w:r>
        <w:r>
          <w:rPr>
            <w:rFonts w:ascii="Menlo" w:hAnsi="Menlo" w:cs="Menlo"/>
            <w:color w:val="CE9178"/>
            <w:sz w:val="18"/>
            <w:szCs w:val="18"/>
          </w:rPr>
          <w:t>short</w:t>
        </w:r>
        <w:r w:rsidRPr="00816489">
          <w:rPr>
            <w:rFonts w:ascii="Menlo" w:hAnsi="Menlo" w:cs="Menlo"/>
            <w:color w:val="CE9178"/>
            <w:sz w:val="18"/>
            <w:szCs w:val="18"/>
          </w:rPr>
          <w:t xml:space="preserve"> quiz, </w:t>
        </w:r>
        <w:r>
          <w:rPr>
            <w:rFonts w:ascii="Menlo" w:hAnsi="Menlo" w:cs="Menlo"/>
            <w:color w:val="CE9178"/>
            <w:sz w:val="18"/>
            <w:szCs w:val="18"/>
          </w:rPr>
          <w:t>you will see five multiple-choice questions about the charities</w:t>
        </w:r>
        <w:r w:rsidRPr="00816489">
          <w:rPr>
            <w:rFonts w:ascii="Menlo" w:hAnsi="Menlo" w:cs="Menlo"/>
            <w:color w:val="CE9178"/>
            <w:sz w:val="18"/>
            <w:szCs w:val="18"/>
          </w:rPr>
          <w:t>. Please scroll down to answer all the quiz questions</w:t>
        </w:r>
        <w:r>
          <w:rPr>
            <w:rFonts w:ascii="Menlo" w:hAnsi="Menlo" w:cs="Menlo"/>
            <w:color w:val="CE9178"/>
            <w:sz w:val="18"/>
            <w:szCs w:val="18"/>
          </w:rPr>
          <w:t>.</w:t>
        </w:r>
        <w:r w:rsidRPr="00816489">
          <w:rPr>
            <w:rFonts w:ascii="Menlo" w:hAnsi="Menlo" w:cs="Menlo"/>
            <w:color w:val="CE9178"/>
            <w:sz w:val="18"/>
            <w:szCs w:val="18"/>
          </w:rPr>
          <w:t xml:space="preserve"> </w:t>
        </w:r>
      </w:ins>
    </w:p>
    <w:p w14:paraId="0E8ED1B1" w14:textId="77777777" w:rsidR="00B649D4" w:rsidRPr="00816489" w:rsidRDefault="00B649D4" w:rsidP="00B649D4">
      <w:pPr>
        <w:shd w:val="clear" w:color="auto" w:fill="1E1E1E"/>
        <w:spacing w:line="270" w:lineRule="atLeast"/>
        <w:rPr>
          <w:ins w:id="292" w:author="Yang, Taro" w:date="2020-06-14T00:57:00Z"/>
          <w:rFonts w:ascii="Menlo" w:hAnsi="Menlo" w:cs="Menlo"/>
          <w:color w:val="D4D4D4"/>
          <w:sz w:val="18"/>
          <w:szCs w:val="18"/>
        </w:rPr>
      </w:pPr>
      <w:ins w:id="293" w:author="Yang, Taro" w:date="2020-06-14T00:57:00Z">
        <w:r>
          <w:rPr>
            <w:rFonts w:ascii="Menlo" w:hAnsi="Menlo" w:cs="Menlo"/>
            <w:color w:val="CE9178"/>
            <w:sz w:val="18"/>
            <w:szCs w:val="18"/>
          </w:rPr>
          <w:t>When</w:t>
        </w:r>
        <w:r w:rsidRPr="00816489">
          <w:rPr>
            <w:rFonts w:ascii="Menlo" w:hAnsi="Menlo" w:cs="Menlo"/>
            <w:color w:val="CE9178"/>
            <w:sz w:val="18"/>
            <w:szCs w:val="18"/>
          </w:rPr>
          <w:t xml:space="preserve"> you are ready, please press </w:t>
        </w:r>
        <w:proofErr w:type="gramStart"/>
        <w:r w:rsidRPr="00816489">
          <w:rPr>
            <w:rFonts w:ascii="Menlo" w:hAnsi="Menlo" w:cs="Menlo"/>
            <w:color w:val="CE9178"/>
            <w:sz w:val="18"/>
            <w:szCs w:val="18"/>
          </w:rPr>
          <w:t>the  &lt;</w:t>
        </w:r>
        <w:proofErr w:type="gramEnd"/>
        <w:r w:rsidRPr="00816489">
          <w:rPr>
            <w:rFonts w:ascii="Menlo" w:hAnsi="Menlo" w:cs="Menlo"/>
            <w:color w:val="CE9178"/>
            <w:sz w:val="18"/>
            <w:szCs w:val="18"/>
          </w:rPr>
          <w:t xml:space="preserve">b&gt;SPACE BAR&lt;/b&gt; to start the quiz. </w:t>
        </w:r>
      </w:ins>
    </w:p>
    <w:p w14:paraId="35381DD8" w14:textId="27E65968" w:rsidR="00B649D4" w:rsidDel="005B4CF5" w:rsidRDefault="00B649D4" w:rsidP="00B84D3A">
      <w:pPr>
        <w:shd w:val="clear" w:color="auto" w:fill="1E1E1E"/>
        <w:spacing w:line="270" w:lineRule="atLeast"/>
        <w:rPr>
          <w:del w:id="294" w:author="Yang, Taro" w:date="2020-06-14T00:57:00Z"/>
          <w:rFonts w:ascii="Menlo" w:hAnsi="Menlo" w:cs="Menlo"/>
          <w:color w:val="D4D4D4"/>
          <w:sz w:val="18"/>
          <w:szCs w:val="18"/>
        </w:rPr>
      </w:pPr>
    </w:p>
    <w:p w14:paraId="4B00BCE7" w14:textId="765BC6C0" w:rsidR="005B4CF5" w:rsidRDefault="005B4CF5" w:rsidP="00056FEE">
      <w:pPr>
        <w:shd w:val="clear" w:color="auto" w:fill="1E1E1E"/>
        <w:spacing w:line="270" w:lineRule="atLeast"/>
        <w:rPr>
          <w:ins w:id="295" w:author="Yang, Taro" w:date="2020-06-14T13:55:00Z"/>
          <w:rFonts w:ascii="Menlo" w:hAnsi="Menlo" w:cs="Menlo"/>
          <w:color w:val="D4D4D4"/>
          <w:sz w:val="18"/>
          <w:szCs w:val="18"/>
        </w:rPr>
      </w:pPr>
    </w:p>
    <w:p w14:paraId="39E4B5FA" w14:textId="162605F9" w:rsidR="005B4CF5" w:rsidRDefault="005B4CF5" w:rsidP="00056FEE">
      <w:pPr>
        <w:shd w:val="clear" w:color="auto" w:fill="1E1E1E"/>
        <w:spacing w:line="270" w:lineRule="atLeast"/>
        <w:rPr>
          <w:ins w:id="296" w:author="Yang, Taro" w:date="2020-06-14T13:55:00Z"/>
          <w:rFonts w:ascii="Menlo" w:hAnsi="Menlo" w:cs="Menlo"/>
          <w:color w:val="D4D4D4"/>
          <w:sz w:val="18"/>
          <w:szCs w:val="18"/>
        </w:rPr>
      </w:pPr>
    </w:p>
    <w:p w14:paraId="4BBFE63E" w14:textId="3394A56A" w:rsidR="005B4CF5" w:rsidRDefault="005B4CF5" w:rsidP="00056FEE">
      <w:pPr>
        <w:shd w:val="clear" w:color="auto" w:fill="1E1E1E"/>
        <w:spacing w:line="270" w:lineRule="atLeast"/>
        <w:rPr>
          <w:ins w:id="297" w:author="Yang, Taro" w:date="2020-06-14T13:55:00Z"/>
          <w:rFonts w:ascii="Menlo" w:hAnsi="Menlo" w:cs="Menlo"/>
          <w:color w:val="D4D4D4"/>
          <w:sz w:val="18"/>
          <w:szCs w:val="18"/>
          <w:lang w:val="en-US"/>
        </w:rPr>
      </w:pPr>
      <w:proofErr w:type="spellStart"/>
      <w:ins w:id="298" w:author="Yang, Taro" w:date="2020-06-14T13:55:00Z">
        <w:r>
          <w:rPr>
            <w:rFonts w:ascii="Menlo" w:hAnsi="Menlo" w:cs="Menlo"/>
            <w:color w:val="D4D4D4"/>
            <w:sz w:val="18"/>
            <w:szCs w:val="18"/>
            <w:lang w:val="en-US"/>
          </w:rPr>
          <w:t>Postquizscreen</w:t>
        </w:r>
        <w:proofErr w:type="spellEnd"/>
      </w:ins>
    </w:p>
    <w:p w14:paraId="689AA866" w14:textId="455D9B2D" w:rsidR="005B4CF5" w:rsidRPr="005B4CF5" w:rsidRDefault="005B4CF5" w:rsidP="00056FEE">
      <w:pPr>
        <w:shd w:val="clear" w:color="auto" w:fill="1E1E1E"/>
        <w:spacing w:line="270" w:lineRule="atLeast"/>
        <w:rPr>
          <w:ins w:id="299" w:author="Yang, Taro" w:date="2020-06-14T13:55:00Z"/>
          <w:rFonts w:ascii="Menlo" w:hAnsi="Menlo" w:cs="Menlo"/>
          <w:color w:val="D4D4D4"/>
          <w:sz w:val="18"/>
          <w:szCs w:val="18"/>
          <w:lang w:val="en-US"/>
          <w:rPrChange w:id="300" w:author="Yang, Taro" w:date="2020-06-14T13:55:00Z">
            <w:rPr>
              <w:ins w:id="301" w:author="Yang, Taro" w:date="2020-06-14T13:55:00Z"/>
              <w:rFonts w:ascii="Menlo" w:hAnsi="Menlo" w:cs="Menlo"/>
              <w:color w:val="D4D4D4"/>
              <w:sz w:val="18"/>
              <w:szCs w:val="18"/>
            </w:rPr>
          </w:rPrChange>
        </w:rPr>
      </w:pPr>
      <w:ins w:id="302" w:author="Yang, Taro" w:date="2020-06-14T13:55:00Z">
        <w:r>
          <w:rPr>
            <w:rFonts w:ascii="Menlo" w:hAnsi="Menlo" w:cs="Menlo"/>
            <w:color w:val="D4D4D4"/>
            <w:sz w:val="18"/>
            <w:szCs w:val="18"/>
            <w:lang w:val="en-US"/>
          </w:rPr>
          <w:t xml:space="preserve">You have completed the quiz. Please press the space bar to see </w:t>
        </w:r>
      </w:ins>
      <w:ins w:id="303" w:author="Yang, Taro" w:date="2020-06-14T13:58:00Z">
        <w:r w:rsidR="00D85A08">
          <w:rPr>
            <w:rFonts w:ascii="Menlo" w:hAnsi="Menlo" w:cs="Menlo"/>
            <w:color w:val="D4D4D4"/>
            <w:sz w:val="18"/>
            <w:szCs w:val="18"/>
            <w:lang w:val="en-US"/>
          </w:rPr>
          <w:t>the reward details.</w:t>
        </w:r>
      </w:ins>
    </w:p>
    <w:p w14:paraId="7A81BC44" w14:textId="14780DE7" w:rsidR="005B4CF5" w:rsidRDefault="005B4CF5" w:rsidP="00056FEE">
      <w:pPr>
        <w:shd w:val="clear" w:color="auto" w:fill="1E1E1E"/>
        <w:spacing w:line="270" w:lineRule="atLeast"/>
        <w:rPr>
          <w:ins w:id="304" w:author="Yang, Taro" w:date="2020-06-14T13:58:00Z"/>
          <w:rFonts w:ascii="Menlo" w:hAnsi="Menlo" w:cs="Menlo"/>
          <w:color w:val="D4D4D4"/>
          <w:sz w:val="18"/>
          <w:szCs w:val="18"/>
        </w:rPr>
      </w:pPr>
    </w:p>
    <w:p w14:paraId="5CBA05F9" w14:textId="7DB80C42" w:rsidR="00D85A08" w:rsidRDefault="00D85A08" w:rsidP="00056FEE">
      <w:pPr>
        <w:shd w:val="clear" w:color="auto" w:fill="1E1E1E"/>
        <w:spacing w:line="270" w:lineRule="atLeast"/>
        <w:rPr>
          <w:ins w:id="305" w:author="Yang, Taro" w:date="2020-06-14T13:58:00Z"/>
          <w:rFonts w:ascii="Menlo" w:hAnsi="Menlo" w:cs="Menlo"/>
          <w:color w:val="D4D4D4"/>
          <w:sz w:val="18"/>
          <w:szCs w:val="18"/>
          <w:lang w:val="en-US"/>
        </w:rPr>
      </w:pPr>
      <w:ins w:id="306" w:author="Yang, Taro" w:date="2020-06-14T13:58:00Z">
        <w:r>
          <w:rPr>
            <w:rFonts w:ascii="Menlo" w:hAnsi="Menlo" w:cs="Menlo"/>
            <w:color w:val="D4D4D4"/>
            <w:sz w:val="18"/>
            <w:szCs w:val="18"/>
            <w:lang w:val="en-US"/>
          </w:rPr>
          <w:t>End:</w:t>
        </w:r>
      </w:ins>
    </w:p>
    <w:p w14:paraId="759DA452" w14:textId="58F733D7" w:rsidR="00D85A08" w:rsidRDefault="00D85A08" w:rsidP="00056FEE">
      <w:pPr>
        <w:shd w:val="clear" w:color="auto" w:fill="1E1E1E"/>
        <w:spacing w:line="270" w:lineRule="atLeast"/>
        <w:rPr>
          <w:ins w:id="307" w:author="Yang, Taro" w:date="2020-06-14T13:59:00Z"/>
          <w:rFonts w:ascii="Menlo" w:hAnsi="Menlo" w:cs="Menlo"/>
          <w:color w:val="D4D4D4"/>
          <w:sz w:val="18"/>
          <w:szCs w:val="18"/>
          <w:lang w:val="en-US"/>
        </w:rPr>
      </w:pPr>
      <w:ins w:id="308" w:author="Yang, Taro" w:date="2020-06-14T13:58:00Z">
        <w:r>
          <w:rPr>
            <w:rFonts w:ascii="Menlo" w:hAnsi="Menlo" w:cs="Menlo"/>
            <w:color w:val="D4D4D4"/>
            <w:sz w:val="18"/>
            <w:szCs w:val="18"/>
            <w:lang w:val="en-US"/>
          </w:rPr>
          <w:t>One trial from the [Willingness to Donate/ Donating Preference</w:t>
        </w:r>
      </w:ins>
      <w:ins w:id="309" w:author="Yang, Taro" w:date="2020-06-14T13:59:00Z">
        <w:r>
          <w:rPr>
            <w:rFonts w:ascii="Menlo" w:hAnsi="Menlo" w:cs="Menlo"/>
            <w:color w:val="D4D4D4"/>
            <w:sz w:val="18"/>
            <w:szCs w:val="18"/>
            <w:lang w:val="en-US"/>
          </w:rPr>
          <w:t>]</w:t>
        </w:r>
      </w:ins>
      <w:ins w:id="310" w:author="Yang, Taro" w:date="2020-06-14T13:58:00Z">
        <w:r>
          <w:rPr>
            <w:rFonts w:ascii="Menlo" w:hAnsi="Menlo" w:cs="Menlo"/>
            <w:color w:val="D4D4D4"/>
            <w:sz w:val="18"/>
            <w:szCs w:val="18"/>
            <w:lang w:val="en-US"/>
          </w:rPr>
          <w:t xml:space="preserve"> task has</w:t>
        </w:r>
      </w:ins>
      <w:ins w:id="311" w:author="Yang, Taro" w:date="2020-06-14T13:59:00Z">
        <w:r>
          <w:rPr>
            <w:rFonts w:ascii="Menlo" w:hAnsi="Menlo" w:cs="Menlo"/>
            <w:color w:val="D4D4D4"/>
            <w:sz w:val="18"/>
            <w:szCs w:val="18"/>
            <w:lang w:val="en-US"/>
          </w:rPr>
          <w:t xml:space="preserve"> been selected for donation! The charity we are going to make the donation </w:t>
        </w:r>
        <w:proofErr w:type="gramStart"/>
        <w:r>
          <w:rPr>
            <w:rFonts w:ascii="Menlo" w:hAnsi="Menlo" w:cs="Menlo"/>
            <w:color w:val="D4D4D4"/>
            <w:sz w:val="18"/>
            <w:szCs w:val="18"/>
            <w:lang w:val="en-US"/>
          </w:rPr>
          <w:t>is :</w:t>
        </w:r>
        <w:proofErr w:type="gramEnd"/>
        <w:r>
          <w:rPr>
            <w:rFonts w:ascii="Menlo" w:hAnsi="Menlo" w:cs="Menlo"/>
            <w:color w:val="D4D4D4"/>
            <w:sz w:val="18"/>
            <w:szCs w:val="18"/>
            <w:lang w:val="en-US"/>
          </w:rPr>
          <w:t xml:space="preserve"> XXX</w:t>
        </w:r>
      </w:ins>
    </w:p>
    <w:p w14:paraId="1E8C95CD" w14:textId="071A562C" w:rsidR="00D85A08" w:rsidRDefault="00D85A08" w:rsidP="00056FEE">
      <w:pPr>
        <w:shd w:val="clear" w:color="auto" w:fill="1E1E1E"/>
        <w:spacing w:line="270" w:lineRule="atLeast"/>
        <w:rPr>
          <w:ins w:id="312" w:author="Yang, Taro" w:date="2020-06-14T14:00:00Z"/>
          <w:rFonts w:ascii="Menlo" w:hAnsi="Menlo" w:cs="Menlo"/>
          <w:color w:val="D4D4D4"/>
          <w:sz w:val="18"/>
          <w:szCs w:val="18"/>
          <w:lang w:val="en-US"/>
        </w:rPr>
      </w:pPr>
      <w:ins w:id="313" w:author="Yang, Taro" w:date="2020-06-14T13:59:00Z">
        <w:r>
          <w:rPr>
            <w:rFonts w:ascii="Menlo" w:hAnsi="Menlo" w:cs="Menlo"/>
            <w:color w:val="D4D4D4"/>
            <w:sz w:val="18"/>
            <w:szCs w:val="18"/>
            <w:lang w:val="en-US"/>
          </w:rPr>
          <w:t>We will donate XX to this charity (if the task is rating: subject</w:t>
        </w:r>
      </w:ins>
      <w:ins w:id="314" w:author="Yang, Taro" w:date="2020-06-14T14:00:00Z">
        <w:r>
          <w:rPr>
            <w:rFonts w:ascii="Menlo" w:hAnsi="Menlo" w:cs="Menlo"/>
            <w:color w:val="D4D4D4"/>
            <w:sz w:val="18"/>
            <w:szCs w:val="18"/>
            <w:lang w:val="en-US"/>
          </w:rPr>
          <w:t>’s rating; if the task is choice, 5 dollars</w:t>
        </w:r>
      </w:ins>
      <w:ins w:id="315" w:author="Yang, Taro" w:date="2020-06-14T13:59:00Z">
        <w:r>
          <w:rPr>
            <w:rFonts w:ascii="Menlo" w:hAnsi="Menlo" w:cs="Menlo"/>
            <w:color w:val="D4D4D4"/>
            <w:sz w:val="18"/>
            <w:szCs w:val="18"/>
            <w:lang w:val="en-US"/>
          </w:rPr>
          <w:t>)</w:t>
        </w:r>
      </w:ins>
    </w:p>
    <w:p w14:paraId="5734911A" w14:textId="5C28D037" w:rsidR="00D85A08" w:rsidRDefault="00D85A08" w:rsidP="00D85A08">
      <w:pPr>
        <w:shd w:val="clear" w:color="auto" w:fill="1E1E1E"/>
        <w:spacing w:line="270" w:lineRule="atLeast"/>
        <w:rPr>
          <w:ins w:id="316" w:author="Yang, Taro" w:date="2020-06-14T14:01:00Z"/>
          <w:rFonts w:ascii="Menlo" w:hAnsi="Menlo" w:cs="Menlo"/>
          <w:color w:val="CE9178"/>
          <w:sz w:val="18"/>
          <w:szCs w:val="18"/>
        </w:rPr>
      </w:pPr>
      <w:ins w:id="317" w:author="Yang, Taro" w:date="2020-06-14T14:00:00Z">
        <w:r>
          <w:rPr>
            <w:rFonts w:ascii="Menlo" w:hAnsi="Menlo" w:cs="Menlo"/>
            <w:color w:val="D4D4D4"/>
            <w:sz w:val="18"/>
            <w:szCs w:val="18"/>
            <w:lang w:val="en-US"/>
          </w:rPr>
          <w:t xml:space="preserve">Thank you for your participation! </w:t>
        </w:r>
      </w:ins>
      <w:ins w:id="318" w:author="Yang, Taro" w:date="2020-06-14T14:01:00Z">
        <w:r>
          <w:rPr>
            <w:rFonts w:ascii="Menlo" w:hAnsi="Menlo" w:cs="Menlo"/>
            <w:color w:val="D4D4D4"/>
            <w:sz w:val="18"/>
            <w:szCs w:val="18"/>
            <w:lang w:val="en-US"/>
          </w:rPr>
          <w:t xml:space="preserve">You can close the browser to end the experiment now. </w:t>
        </w:r>
      </w:ins>
      <w:ins w:id="319" w:author="Yang, Taro" w:date="2020-06-14T14:00:00Z">
        <w:r w:rsidRPr="00B649D4">
          <w:rPr>
            <w:rFonts w:ascii="Menlo" w:hAnsi="Menlo" w:cs="Menlo"/>
            <w:color w:val="CE9178"/>
            <w:sz w:val="18"/>
            <w:szCs w:val="18"/>
          </w:rPr>
          <w:t xml:space="preserve">The webcam will be closed when you close </w:t>
        </w:r>
      </w:ins>
      <w:ins w:id="320" w:author="Yang, Taro" w:date="2020-06-14T14:01:00Z">
        <w:r>
          <w:rPr>
            <w:rFonts w:ascii="Menlo" w:hAnsi="Menlo" w:cs="Menlo"/>
            <w:color w:val="CE9178"/>
            <w:sz w:val="18"/>
            <w:szCs w:val="18"/>
            <w:lang w:val="en-US"/>
          </w:rPr>
          <w:t>the</w:t>
        </w:r>
      </w:ins>
      <w:ins w:id="321" w:author="Yang, Taro" w:date="2020-06-14T14:00:00Z">
        <w:r w:rsidRPr="00B649D4">
          <w:rPr>
            <w:rFonts w:ascii="Menlo" w:hAnsi="Menlo" w:cs="Menlo"/>
            <w:color w:val="CE9178"/>
            <w:sz w:val="18"/>
            <w:szCs w:val="18"/>
          </w:rPr>
          <w:t xml:space="preserve"> browser.</w:t>
        </w:r>
      </w:ins>
    </w:p>
    <w:p w14:paraId="0B3A6C27" w14:textId="7D6CF57B" w:rsidR="00D85A08" w:rsidRPr="00D85A08" w:rsidRDefault="00D85A08" w:rsidP="00D85A08">
      <w:pPr>
        <w:shd w:val="clear" w:color="auto" w:fill="1E1E1E"/>
        <w:spacing w:line="270" w:lineRule="atLeast"/>
        <w:rPr>
          <w:ins w:id="322" w:author="Yang, Taro" w:date="2020-06-14T14:00:00Z"/>
          <w:rFonts w:ascii="Menlo" w:hAnsi="Menlo" w:cs="Menlo"/>
          <w:color w:val="D4D4D4"/>
          <w:sz w:val="18"/>
          <w:szCs w:val="18"/>
          <w:lang w:val="en-US"/>
        </w:rPr>
      </w:pPr>
      <w:ins w:id="323" w:author="Yang, Taro" w:date="2020-06-14T14:01:00Z">
        <w:r>
          <w:rPr>
            <w:rFonts w:ascii="Menlo" w:hAnsi="Menlo" w:cs="Menlo"/>
            <w:color w:val="CE9178"/>
            <w:sz w:val="18"/>
            <w:szCs w:val="18"/>
            <w:lang w:val="en-US"/>
          </w:rPr>
          <w:t xml:space="preserve">We will let you know your final payment soon! </w:t>
        </w:r>
      </w:ins>
    </w:p>
    <w:p w14:paraId="18688198" w14:textId="16AF8311" w:rsidR="00D85A08" w:rsidRDefault="00D85A08" w:rsidP="00056FEE">
      <w:pPr>
        <w:shd w:val="clear" w:color="auto" w:fill="1E1E1E"/>
        <w:spacing w:line="270" w:lineRule="atLeast"/>
        <w:rPr>
          <w:ins w:id="324" w:author="Yang, Taro" w:date="2020-06-14T13:59:00Z"/>
          <w:rFonts w:ascii="Menlo" w:hAnsi="Menlo" w:cs="Menlo"/>
          <w:color w:val="D4D4D4"/>
          <w:sz w:val="18"/>
          <w:szCs w:val="18"/>
          <w:lang w:val="en-US"/>
        </w:rPr>
      </w:pPr>
    </w:p>
    <w:p w14:paraId="18BB3252" w14:textId="5A9A8999" w:rsidR="00D85A08" w:rsidRPr="00D85A08" w:rsidRDefault="00D85A08" w:rsidP="00056FEE">
      <w:pPr>
        <w:shd w:val="clear" w:color="auto" w:fill="1E1E1E"/>
        <w:spacing w:line="270" w:lineRule="atLeast"/>
        <w:rPr>
          <w:ins w:id="325" w:author="Yang, Taro" w:date="2020-06-14T13:58:00Z"/>
          <w:rFonts w:ascii="Menlo" w:hAnsi="Menlo" w:cs="Menlo"/>
          <w:color w:val="D4D4D4"/>
          <w:sz w:val="18"/>
          <w:szCs w:val="18"/>
          <w:lang w:val="en-US"/>
          <w:rPrChange w:id="326" w:author="Yang, Taro" w:date="2020-06-14T13:58:00Z">
            <w:rPr>
              <w:ins w:id="327" w:author="Yang, Taro" w:date="2020-06-14T13:58:00Z"/>
              <w:rFonts w:ascii="Menlo" w:hAnsi="Menlo" w:cs="Menlo"/>
              <w:color w:val="D4D4D4"/>
              <w:sz w:val="18"/>
              <w:szCs w:val="18"/>
            </w:rPr>
          </w:rPrChange>
        </w:rPr>
      </w:pPr>
      <w:ins w:id="328" w:author="Yang, Taro" w:date="2020-06-14T13:58:00Z">
        <w:r>
          <w:rPr>
            <w:rFonts w:ascii="Menlo" w:hAnsi="Menlo" w:cs="Menlo"/>
            <w:color w:val="D4D4D4"/>
            <w:sz w:val="18"/>
            <w:szCs w:val="18"/>
            <w:lang w:val="en-US"/>
          </w:rPr>
          <w:t xml:space="preserve"> </w:t>
        </w:r>
      </w:ins>
    </w:p>
    <w:p w14:paraId="34BEC134" w14:textId="673B7706" w:rsidR="00D85A08" w:rsidRDefault="00D85A08" w:rsidP="00056FEE">
      <w:pPr>
        <w:shd w:val="clear" w:color="auto" w:fill="1E1E1E"/>
        <w:spacing w:line="270" w:lineRule="atLeast"/>
        <w:rPr>
          <w:ins w:id="329" w:author="Yang, Taro" w:date="2020-06-14T13:58:00Z"/>
          <w:rFonts w:ascii="Menlo" w:hAnsi="Menlo" w:cs="Menlo"/>
          <w:color w:val="D4D4D4"/>
          <w:sz w:val="18"/>
          <w:szCs w:val="18"/>
        </w:rPr>
      </w:pPr>
      <w:ins w:id="330" w:author="Yang, Taro" w:date="2020-06-14T13:58:00Z">
        <w:r>
          <w:rPr>
            <w:rFonts w:ascii="Menlo" w:hAnsi="Menlo" w:cs="Menlo"/>
            <w:noProof/>
            <w:color w:val="D4D4D4"/>
            <w:sz w:val="18"/>
            <w:szCs w:val="18"/>
          </w:rPr>
          <w:drawing>
            <wp:inline distT="0" distB="0" distL="0" distR="0" wp14:anchorId="6F520F3F" wp14:editId="1681A179">
              <wp:extent cx="3200400" cy="2272763"/>
              <wp:effectExtent l="0" t="0" r="0" b="635"/>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4 at 1.50.4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5640" cy="2276484"/>
                      </a:xfrm>
                      <a:prstGeom prst="rect">
                        <a:avLst/>
                      </a:prstGeom>
                    </pic:spPr>
                  </pic:pic>
                </a:graphicData>
              </a:graphic>
            </wp:inline>
          </w:drawing>
        </w:r>
      </w:ins>
    </w:p>
    <w:p w14:paraId="3FBE8F0B" w14:textId="77777777" w:rsidR="00D85A08" w:rsidRDefault="00D85A08" w:rsidP="00056FEE">
      <w:pPr>
        <w:shd w:val="clear" w:color="auto" w:fill="1E1E1E"/>
        <w:spacing w:line="270" w:lineRule="atLeast"/>
        <w:rPr>
          <w:ins w:id="331" w:author="Yang, Taro" w:date="2020-06-14T13:55:00Z"/>
          <w:rFonts w:ascii="Menlo" w:hAnsi="Menlo" w:cs="Menlo"/>
          <w:color w:val="D4D4D4"/>
          <w:sz w:val="18"/>
          <w:szCs w:val="18"/>
        </w:rPr>
      </w:pPr>
    </w:p>
    <w:p w14:paraId="3672DB38" w14:textId="4259D82A" w:rsidR="00B649D4" w:rsidRPr="005B4CF5" w:rsidDel="00D85A08" w:rsidRDefault="00B84D3A" w:rsidP="00B84D3A">
      <w:pPr>
        <w:shd w:val="clear" w:color="auto" w:fill="1E1E1E"/>
        <w:spacing w:line="270" w:lineRule="atLeast"/>
        <w:rPr>
          <w:del w:id="332" w:author="Yang, Taro" w:date="2020-06-14T14:01:00Z"/>
          <w:rFonts w:ascii="Menlo" w:hAnsi="Menlo" w:cs="Menlo"/>
          <w:color w:val="D4D4D4"/>
          <w:sz w:val="18"/>
          <w:szCs w:val="18"/>
          <w:lang w:val="en-US"/>
        </w:rPr>
      </w:pPr>
      <w:del w:id="333" w:author="Yang, Taro" w:date="2020-06-14T14:01:00Z">
        <w:r w:rsidRPr="00B84D3A" w:rsidDel="00D85A08">
          <w:rPr>
            <w:rFonts w:ascii="Menlo" w:hAnsi="Menlo" w:cs="Menlo"/>
            <w:color w:val="9CDCFE"/>
            <w:sz w:val="18"/>
            <w:szCs w:val="18"/>
          </w:rPr>
          <w:delText>end</w:delText>
        </w:r>
      </w:del>
    </w:p>
    <w:p w14:paraId="15D19A4D" w14:textId="0BC68BDE" w:rsidR="008E4F43" w:rsidDel="00D85A08" w:rsidRDefault="008E4F43">
      <w:pPr>
        <w:rPr>
          <w:del w:id="334" w:author="Yang, Taro" w:date="2020-06-14T14:01:00Z"/>
        </w:rPr>
      </w:pPr>
    </w:p>
    <w:p w14:paraId="2DDF3A45" w14:textId="67CB4227" w:rsidR="00816489" w:rsidRDefault="00816489"/>
    <w:p w14:paraId="7530B6C3" w14:textId="3CA34831" w:rsidR="006555F5" w:rsidDel="00D85A08" w:rsidRDefault="006555F5" w:rsidP="006555F5">
      <w:pPr>
        <w:tabs>
          <w:tab w:val="left" w:pos="2057"/>
        </w:tabs>
        <w:rPr>
          <w:moveFrom w:id="335" w:author="Yang, Taro" w:date="2020-06-14T14:02:00Z"/>
        </w:rPr>
      </w:pPr>
      <w:moveFromRangeStart w:id="336" w:author="Yang, Taro" w:date="2020-06-14T14:02:00Z" w:name="move43035737"/>
      <w:moveFrom w:id="337" w:author="Yang, Taro" w:date="2020-06-14T14:02:00Z">
        <w:r w:rsidDel="00D85A08">
          <w:t>Need to discuss:</w:t>
        </w:r>
        <w:r w:rsidDel="00D85A08">
          <w:tab/>
        </w:r>
      </w:moveFrom>
    </w:p>
    <w:moveFromRangeEnd w:id="336"/>
    <w:p w14:paraId="5F155C7C" w14:textId="4D49B11E" w:rsidR="00D85A08" w:rsidDel="00D85A08" w:rsidRDefault="006555F5" w:rsidP="00D85A08">
      <w:pPr>
        <w:tabs>
          <w:tab w:val="left" w:pos="2057"/>
        </w:tabs>
        <w:rPr>
          <w:del w:id="338" w:author="Yang, Taro" w:date="2020-06-14T14:02:00Z"/>
          <w:moveTo w:id="339" w:author="Yang, Taro" w:date="2020-06-14T14:02:00Z"/>
        </w:rPr>
      </w:pPr>
      <w:del w:id="340" w:author="Yang, Taro" w:date="2020-06-14T14:02:00Z">
        <w:r w:rsidDel="00D85A08">
          <w:delText>1). Should we control for value differences for the choice</w:delText>
        </w:r>
        <w:r w:rsidR="00056FEE" w:rsidDel="00D85A08">
          <w:delText xml:space="preserve"> pairs</w:delText>
        </w:r>
      </w:del>
      <w:moveToRangeStart w:id="341" w:author="Yang, Taro" w:date="2020-06-14T14:02:00Z" w:name="move43035737"/>
      <w:moveTo w:id="342" w:author="Yang, Taro" w:date="2020-06-14T14:02:00Z">
        <w:del w:id="343" w:author="Yang, Taro" w:date="2020-06-14T14:02:00Z">
          <w:r w:rsidR="00D85A08" w:rsidDel="00D85A08">
            <w:delText>Need to discuss:</w:delText>
          </w:r>
          <w:r w:rsidR="00D85A08" w:rsidDel="00D85A08">
            <w:tab/>
          </w:r>
        </w:del>
      </w:moveTo>
    </w:p>
    <w:moveToRangeEnd w:id="341"/>
    <w:p w14:paraId="47A71286" w14:textId="5189F556" w:rsidR="006555F5" w:rsidRDefault="006555F5" w:rsidP="006555F5">
      <w:pPr>
        <w:tabs>
          <w:tab w:val="left" w:pos="2057"/>
        </w:tabs>
      </w:pPr>
    </w:p>
    <w:p w14:paraId="2466CA91" w14:textId="0B3F78D5" w:rsidR="006555F5" w:rsidDel="00D85A08" w:rsidRDefault="006555F5" w:rsidP="006555F5">
      <w:pPr>
        <w:tabs>
          <w:tab w:val="left" w:pos="2057"/>
        </w:tabs>
        <w:rPr>
          <w:del w:id="344" w:author="Yang, Taro" w:date="2020-06-14T14:01:00Z"/>
        </w:rPr>
      </w:pPr>
      <w:del w:id="345" w:author="Yang, Taro" w:date="2020-06-14T14:01:00Z">
        <w:r w:rsidDel="00D85A08">
          <w:delText xml:space="preserve">2). </w:delText>
        </w:r>
        <w:r w:rsidR="00056FEE" w:rsidDel="00D85A08">
          <w:delText>Number of choice trials: 60 at most</w:delText>
        </w:r>
      </w:del>
    </w:p>
    <w:p w14:paraId="6551FE7F" w14:textId="504D37DD" w:rsidR="00056FEE" w:rsidDel="00D85A08" w:rsidRDefault="00056FEE" w:rsidP="006555F5">
      <w:pPr>
        <w:tabs>
          <w:tab w:val="left" w:pos="2057"/>
        </w:tabs>
        <w:rPr>
          <w:del w:id="346" w:author="Yang, Taro" w:date="2020-06-14T14:01:00Z"/>
        </w:rPr>
      </w:pPr>
      <w:del w:id="347" w:author="Yang, Taro" w:date="2020-06-14T14:01:00Z">
        <w:r w:rsidDel="00D85A08">
          <w:delText>3). Reward: quiz? Randomly selected trials?</w:delText>
        </w:r>
      </w:del>
    </w:p>
    <w:p w14:paraId="553ED3D6" w14:textId="227AFAEB" w:rsidR="00056FEE" w:rsidDel="00D85A08" w:rsidRDefault="00056FEE" w:rsidP="006555F5">
      <w:pPr>
        <w:tabs>
          <w:tab w:val="left" w:pos="2057"/>
        </w:tabs>
        <w:rPr>
          <w:del w:id="348" w:author="Yang, Taro" w:date="2020-06-14T14:01:00Z"/>
        </w:rPr>
      </w:pPr>
      <w:del w:id="349" w:author="Yang, Taro" w:date="2020-06-14T14:01:00Z">
        <w:r w:rsidDel="00D85A08">
          <w:delText>4). The frame of the rating task</w:delText>
        </w:r>
      </w:del>
    </w:p>
    <w:p w14:paraId="6D566393" w14:textId="7F14F899" w:rsidR="00056FEE" w:rsidDel="00D85A08" w:rsidRDefault="00056FEE" w:rsidP="006555F5">
      <w:pPr>
        <w:tabs>
          <w:tab w:val="left" w:pos="2057"/>
        </w:tabs>
        <w:rPr>
          <w:del w:id="350" w:author="Yang, Taro" w:date="2020-06-14T14:01:00Z"/>
        </w:rPr>
      </w:pPr>
      <w:del w:id="351" w:author="Yang, Taro" w:date="2020-06-14T14:01:00Z">
        <w:r w:rsidDel="00D85A08">
          <w:delText>5). The frame of the donating decision task</w:delText>
        </w:r>
      </w:del>
    </w:p>
    <w:p w14:paraId="415A0461" w14:textId="62920CD3" w:rsidR="006555F5" w:rsidDel="00D85A08" w:rsidRDefault="006555F5">
      <w:pPr>
        <w:rPr>
          <w:del w:id="352" w:author="Yang, Taro" w:date="2020-06-14T14:01:00Z"/>
        </w:rPr>
      </w:pPr>
    </w:p>
    <w:p w14:paraId="073286F0" w14:textId="1802F59D" w:rsidR="00CD5F99" w:rsidDel="00D85A08" w:rsidRDefault="00CD5F99">
      <w:pPr>
        <w:rPr>
          <w:del w:id="353" w:author="Yang, Taro" w:date="2020-06-14T14:01:00Z"/>
        </w:rPr>
      </w:pPr>
    </w:p>
    <w:p w14:paraId="224787D4" w14:textId="44953E49" w:rsidR="00CD5F99" w:rsidDel="00D85A08" w:rsidRDefault="00CD5F99">
      <w:pPr>
        <w:rPr>
          <w:del w:id="354" w:author="Yang, Taro" w:date="2020-06-14T14:01:00Z"/>
        </w:rPr>
      </w:pPr>
    </w:p>
    <w:p w14:paraId="5FFC8BAB" w14:textId="0F39C991" w:rsidR="00CD5F99" w:rsidDel="00D85A08" w:rsidRDefault="00CD5F99">
      <w:pPr>
        <w:rPr>
          <w:del w:id="355" w:author="Yang, Taro" w:date="2020-06-14T14:01:00Z"/>
        </w:rPr>
      </w:pPr>
      <w:del w:id="356" w:author="Yang, Taro" w:date="2020-06-14T14:01:00Z">
        <w:r w:rsidDel="00D85A08">
          <w:delText xml:space="preserve">I put practice trials before eye-calibration because I hope to avoid head movements as possible as we can. If I put choice task related instruction and practice trials after the eye calibration, it is very likely the eye tracking data is not ideal at the beginning. </w:delText>
        </w:r>
      </w:del>
    </w:p>
    <w:p w14:paraId="60E6F70C" w14:textId="36F68596" w:rsidR="00CD5F99" w:rsidDel="00D85A08" w:rsidRDefault="00CD5F99">
      <w:pPr>
        <w:rPr>
          <w:del w:id="357" w:author="Yang, Taro" w:date="2020-06-14T14:01:00Z"/>
        </w:rPr>
      </w:pPr>
    </w:p>
    <w:p w14:paraId="006CDFCE" w14:textId="2A6F9107" w:rsidR="00CD5F99" w:rsidDel="00D85A08" w:rsidRDefault="00CD5F99">
      <w:pPr>
        <w:rPr>
          <w:del w:id="358" w:author="Yang, Taro" w:date="2020-06-14T14:01:00Z"/>
        </w:rPr>
      </w:pPr>
    </w:p>
    <w:p w14:paraId="2C9E0EFE" w14:textId="35FAF518" w:rsidR="00CD5F99" w:rsidDel="00D85A08" w:rsidRDefault="00CD5F99">
      <w:pPr>
        <w:rPr>
          <w:del w:id="359" w:author="Yang, Taro" w:date="2020-06-14T14:01:00Z"/>
        </w:rPr>
      </w:pPr>
      <w:del w:id="360" w:author="Yang, Taro" w:date="2020-06-14T14:01:00Z">
        <w:r w:rsidDel="00D85A08">
          <w:delText xml:space="preserve">I am thinking maybe we should let subjects proceed after 3 attempts. Otherwise, they may get annoyed. However, we can also add restrictions to payment given how many attempts they have tried and whether they have passed the calibration or not. </w:delText>
        </w:r>
      </w:del>
    </w:p>
    <w:p w14:paraId="5A88E109" w14:textId="77995CC7" w:rsidR="00CD5F99" w:rsidDel="00D85A08" w:rsidRDefault="00CD5F99">
      <w:pPr>
        <w:rPr>
          <w:del w:id="361" w:author="Yang, Taro" w:date="2020-06-14T14:01:00Z"/>
        </w:rPr>
      </w:pPr>
    </w:p>
    <w:p w14:paraId="0F3E5E61" w14:textId="699C00FE" w:rsidR="00CD5F99" w:rsidDel="00D85A08" w:rsidRDefault="00CD5F99">
      <w:pPr>
        <w:rPr>
          <w:del w:id="362" w:author="Yang, Taro" w:date="2020-06-14T14:01:00Z"/>
          <w:rFonts w:ascii="Menlo" w:hAnsi="Menlo" w:cs="Menlo"/>
          <w:color w:val="CE9178"/>
          <w:sz w:val="18"/>
          <w:szCs w:val="18"/>
        </w:rPr>
      </w:pPr>
      <w:del w:id="363" w:author="Yang, Taro" w:date="2020-06-14T14:01:00Z">
        <w:r w:rsidDel="00D85A08">
          <w:rPr>
            <w:rFonts w:ascii="Menlo" w:hAnsi="Menlo" w:cs="Menlo"/>
            <w:color w:val="CE9178"/>
            <w:sz w:val="18"/>
            <w:szCs w:val="18"/>
          </w:rPr>
          <w:delText>“</w:delText>
        </w:r>
        <w:r w:rsidRPr="006555F5" w:rsidDel="00D85A08">
          <w:rPr>
            <w:rFonts w:ascii="Menlo" w:hAnsi="Menlo" w:cs="Menlo"/>
            <w:color w:val="CE9178"/>
            <w:sz w:val="18"/>
            <w:szCs w:val="18"/>
          </w:rPr>
          <w:delText xml:space="preserve">Before you begin the task, please wait until the video feed appears on the screen. Please adjust your seat position. When you are </w:delText>
        </w:r>
        <w:r w:rsidRPr="006555F5" w:rsidDel="00D85A08">
          <w:rPr>
            <w:rFonts w:ascii="Menlo" w:hAnsi="Menlo" w:cs="Menlo"/>
            <w:color w:val="CE9178"/>
            <w:sz w:val="18"/>
            <w:szCs w:val="18"/>
          </w:rPr>
          <w:delText>ready, please</w:delText>
        </w:r>
        <w:r w:rsidRPr="006555F5" w:rsidDel="00D85A08">
          <w:rPr>
            <w:rFonts w:ascii="Menlo" w:hAnsi="Menlo" w:cs="Menlo"/>
            <w:color w:val="CE9178"/>
            <w:sz w:val="18"/>
            <w:szCs w:val="18"/>
          </w:rPr>
          <w:delText xml:space="preserve"> press the spacebar to continue.</w:delText>
        </w:r>
        <w:r w:rsidDel="00D85A08">
          <w:rPr>
            <w:rFonts w:ascii="Menlo" w:hAnsi="Menlo" w:cs="Menlo"/>
            <w:color w:val="CE9178"/>
            <w:sz w:val="18"/>
            <w:szCs w:val="18"/>
          </w:rPr>
          <w:delText xml:space="preserve">” </w:delText>
        </w:r>
      </w:del>
    </w:p>
    <w:p w14:paraId="73131623" w14:textId="4A18E57F" w:rsidR="00CD5F99" w:rsidRPr="006555F5" w:rsidRDefault="00CD5F99">
      <w:del w:id="364" w:author="Yang, Taro" w:date="2020-06-14T14:01:00Z">
        <w:r w:rsidDel="00D85A08">
          <w:delText xml:space="preserve">So I think adding this instruction will help. If the video feed and the first calibration dot appears at the same time, it is very likely that subjects’ faces are not in the appropriate position. </w:delText>
        </w:r>
        <w:r w:rsidR="00AD6E6E" w:rsidDel="00D85A08">
          <w:delText>So, before they enter the calibration, I think it is help to let the video feed appears first, and then ask subjects to adjust positions.</w:delText>
        </w:r>
      </w:del>
    </w:p>
    <w:sectPr w:rsidR="00CD5F99" w:rsidRPr="006555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0" w:author="Ian Krajbich" w:date="2020-06-10T21:20:00Z" w:initials="IK">
    <w:p w14:paraId="26A0A415" w14:textId="77777777" w:rsidR="005B4CF5" w:rsidRDefault="005B4CF5" w:rsidP="005B4CF5">
      <w:pPr>
        <w:pStyle w:val="CommentText"/>
      </w:pPr>
      <w:r>
        <w:rPr>
          <w:rStyle w:val="CommentReference"/>
        </w:rPr>
        <w:annotationRef/>
      </w:r>
      <w:r>
        <w:t xml:space="preserve">Otherwise what?  We kill the </w:t>
      </w:r>
      <w:proofErr w:type="gramStart"/>
      <w:r>
        <w:t>experiment?</w:t>
      </w:r>
      <w:proofErr w:type="gramEnd"/>
      <w:r>
        <w:t xml:space="preserve">  Or let them proceed?</w:t>
      </w:r>
    </w:p>
  </w:comment>
  <w:comment w:id="99" w:author="Yang, Taro" w:date="2020-06-14T13:56:00Z" w:initials="YT">
    <w:p w14:paraId="2AAEDF7E" w14:textId="730B5A52" w:rsidR="00D85A08" w:rsidRDefault="00D85A08">
      <w:pPr>
        <w:pStyle w:val="CommentText"/>
      </w:pPr>
      <w:r>
        <w:rPr>
          <w:rStyle w:val="CommentReference"/>
        </w:rPr>
        <w:annotationRef/>
      </w:r>
      <w:r>
        <w:t xml:space="preserve">Should we say donating decision instead of payment </w:t>
      </w:r>
      <w:proofErr w:type="gramStart"/>
      <w:r>
        <w:t>decision ?</w:t>
      </w:r>
      <w:proofErr w:type="gramEnd"/>
      <w:r>
        <w:t xml:space="preserve"> </w:t>
      </w:r>
    </w:p>
  </w:comment>
  <w:comment w:id="163" w:author="Ian Krajbich" w:date="2020-06-10T14:19:00Z" w:initials="IK">
    <w:p w14:paraId="3472B088" w14:textId="02D02FB0" w:rsidR="00662A62" w:rsidRPr="00662A62" w:rsidRDefault="00662A62">
      <w:pPr>
        <w:pStyle w:val="CommentText"/>
      </w:pPr>
      <w:r>
        <w:rPr>
          <w:rStyle w:val="CommentReference"/>
        </w:rPr>
        <w:annotationRef/>
      </w:r>
      <w:r>
        <w:t>Add a “dislike” button.</w:t>
      </w:r>
    </w:p>
  </w:comment>
  <w:comment w:id="188" w:author="Ian Krajbich" w:date="2020-06-10T21:31:00Z" w:initials="IK">
    <w:p w14:paraId="50302847" w14:textId="5B768003" w:rsidR="00CD2281" w:rsidRDefault="00CD2281">
      <w:pPr>
        <w:pStyle w:val="CommentText"/>
      </w:pPr>
      <w:r>
        <w:rPr>
          <w:rStyle w:val="CommentReference"/>
        </w:rPr>
        <w:annotationRef/>
      </w:r>
      <w:r>
        <w:t>I think this is wrong.  The practice comes after the calibration/validation?</w:t>
      </w:r>
    </w:p>
  </w:comment>
  <w:comment w:id="248" w:author="Ian Krajbich" w:date="2020-06-10T21:20:00Z" w:initials="IK">
    <w:p w14:paraId="483AFE27" w14:textId="36D63B9E" w:rsidR="00AA62F6" w:rsidRDefault="00AA62F6">
      <w:pPr>
        <w:pStyle w:val="CommentText"/>
      </w:pPr>
      <w:r>
        <w:rPr>
          <w:rStyle w:val="CommentReference"/>
        </w:rPr>
        <w:annotationRef/>
      </w:r>
      <w:r>
        <w:t>Otherwise what?  We kill the experiment?  Or let them proceed?</w:t>
      </w:r>
    </w:p>
  </w:comment>
  <w:comment w:id="255" w:author="Ian Krajbich" w:date="2020-06-10T21:21:00Z" w:initials="IK">
    <w:p w14:paraId="6A949D24" w14:textId="202FD52F" w:rsidR="00726528" w:rsidRDefault="00726528">
      <w:pPr>
        <w:pStyle w:val="CommentText"/>
      </w:pPr>
      <w:r>
        <w:rPr>
          <w:rStyle w:val="CommentReference"/>
        </w:rPr>
        <w:annotationRef/>
      </w:r>
      <w:r>
        <w:t>I don’t see any need for this screen, b</w:t>
      </w:r>
      <w:r w:rsidR="00E73D73">
        <w:rPr>
          <w:noProof/>
        </w:rPr>
        <w:t>ut maybe I'm missing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0A415" w15:done="0"/>
  <w15:commentEx w15:paraId="2AAEDF7E" w15:done="0"/>
  <w15:commentEx w15:paraId="3472B088" w15:done="0"/>
  <w15:commentEx w15:paraId="50302847" w15:done="0"/>
  <w15:commentEx w15:paraId="483AFE27" w15:done="0"/>
  <w15:commentEx w15:paraId="6A949D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0AB21" w16cex:dateUtc="2020-06-14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0A415" w16cid:durableId="2290A8C9"/>
  <w16cid:commentId w16cid:paraId="2AAEDF7E" w16cid:durableId="2290AB21"/>
  <w16cid:commentId w16cid:paraId="3472B088" w16cid:durableId="228B6A66"/>
  <w16cid:commentId w16cid:paraId="50302847" w16cid:durableId="228BCFCC"/>
  <w16cid:commentId w16cid:paraId="483AFE27" w16cid:durableId="228BCD2B"/>
  <w16cid:commentId w16cid:paraId="6A949D24" w16cid:durableId="228BC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11D5"/>
    <w:multiLevelType w:val="hybridMultilevel"/>
    <w:tmpl w:val="8340B3E8"/>
    <w:lvl w:ilvl="0" w:tplc="6596A86E">
      <w:start w:val="1"/>
      <w:numFmt w:val="bullet"/>
      <w:lvlText w:val="•"/>
      <w:lvlJc w:val="left"/>
      <w:pPr>
        <w:tabs>
          <w:tab w:val="num" w:pos="720"/>
        </w:tabs>
        <w:ind w:left="720" w:hanging="360"/>
      </w:pPr>
      <w:rPr>
        <w:rFonts w:ascii="Arial" w:hAnsi="Arial" w:hint="default"/>
      </w:rPr>
    </w:lvl>
    <w:lvl w:ilvl="1" w:tplc="FF5C1BB0" w:tentative="1">
      <w:start w:val="1"/>
      <w:numFmt w:val="bullet"/>
      <w:lvlText w:val="•"/>
      <w:lvlJc w:val="left"/>
      <w:pPr>
        <w:tabs>
          <w:tab w:val="num" w:pos="1440"/>
        </w:tabs>
        <w:ind w:left="1440" w:hanging="360"/>
      </w:pPr>
      <w:rPr>
        <w:rFonts w:ascii="Arial" w:hAnsi="Arial" w:hint="default"/>
      </w:rPr>
    </w:lvl>
    <w:lvl w:ilvl="2" w:tplc="8FE6F226" w:tentative="1">
      <w:start w:val="1"/>
      <w:numFmt w:val="bullet"/>
      <w:lvlText w:val="•"/>
      <w:lvlJc w:val="left"/>
      <w:pPr>
        <w:tabs>
          <w:tab w:val="num" w:pos="2160"/>
        </w:tabs>
        <w:ind w:left="2160" w:hanging="360"/>
      </w:pPr>
      <w:rPr>
        <w:rFonts w:ascii="Arial" w:hAnsi="Arial" w:hint="default"/>
      </w:rPr>
    </w:lvl>
    <w:lvl w:ilvl="3" w:tplc="1C44C91C" w:tentative="1">
      <w:start w:val="1"/>
      <w:numFmt w:val="bullet"/>
      <w:lvlText w:val="•"/>
      <w:lvlJc w:val="left"/>
      <w:pPr>
        <w:tabs>
          <w:tab w:val="num" w:pos="2880"/>
        </w:tabs>
        <w:ind w:left="2880" w:hanging="360"/>
      </w:pPr>
      <w:rPr>
        <w:rFonts w:ascii="Arial" w:hAnsi="Arial" w:hint="default"/>
      </w:rPr>
    </w:lvl>
    <w:lvl w:ilvl="4" w:tplc="C30A02E0" w:tentative="1">
      <w:start w:val="1"/>
      <w:numFmt w:val="bullet"/>
      <w:lvlText w:val="•"/>
      <w:lvlJc w:val="left"/>
      <w:pPr>
        <w:tabs>
          <w:tab w:val="num" w:pos="3600"/>
        </w:tabs>
        <w:ind w:left="3600" w:hanging="360"/>
      </w:pPr>
      <w:rPr>
        <w:rFonts w:ascii="Arial" w:hAnsi="Arial" w:hint="default"/>
      </w:rPr>
    </w:lvl>
    <w:lvl w:ilvl="5" w:tplc="C2F4BE74" w:tentative="1">
      <w:start w:val="1"/>
      <w:numFmt w:val="bullet"/>
      <w:lvlText w:val="•"/>
      <w:lvlJc w:val="left"/>
      <w:pPr>
        <w:tabs>
          <w:tab w:val="num" w:pos="4320"/>
        </w:tabs>
        <w:ind w:left="4320" w:hanging="360"/>
      </w:pPr>
      <w:rPr>
        <w:rFonts w:ascii="Arial" w:hAnsi="Arial" w:hint="default"/>
      </w:rPr>
    </w:lvl>
    <w:lvl w:ilvl="6" w:tplc="DEEC83A2" w:tentative="1">
      <w:start w:val="1"/>
      <w:numFmt w:val="bullet"/>
      <w:lvlText w:val="•"/>
      <w:lvlJc w:val="left"/>
      <w:pPr>
        <w:tabs>
          <w:tab w:val="num" w:pos="5040"/>
        </w:tabs>
        <w:ind w:left="5040" w:hanging="360"/>
      </w:pPr>
      <w:rPr>
        <w:rFonts w:ascii="Arial" w:hAnsi="Arial" w:hint="default"/>
      </w:rPr>
    </w:lvl>
    <w:lvl w:ilvl="7" w:tplc="48B234EE" w:tentative="1">
      <w:start w:val="1"/>
      <w:numFmt w:val="bullet"/>
      <w:lvlText w:val="•"/>
      <w:lvlJc w:val="left"/>
      <w:pPr>
        <w:tabs>
          <w:tab w:val="num" w:pos="5760"/>
        </w:tabs>
        <w:ind w:left="5760" w:hanging="360"/>
      </w:pPr>
      <w:rPr>
        <w:rFonts w:ascii="Arial" w:hAnsi="Arial" w:hint="default"/>
      </w:rPr>
    </w:lvl>
    <w:lvl w:ilvl="8" w:tplc="E89C3D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571781"/>
    <w:multiLevelType w:val="hybridMultilevel"/>
    <w:tmpl w:val="554003AE"/>
    <w:lvl w:ilvl="0" w:tplc="5598071E">
      <w:start w:val="2"/>
      <w:numFmt w:val="bullet"/>
      <w:lvlText w:val=""/>
      <w:lvlJc w:val="left"/>
      <w:pPr>
        <w:ind w:left="800" w:hanging="360"/>
      </w:pPr>
      <w:rPr>
        <w:rFonts w:ascii="Wingdings" w:eastAsia="Times New Roman" w:hAnsi="Wingdings" w:cs="Menlo"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462E25ED"/>
    <w:multiLevelType w:val="hybridMultilevel"/>
    <w:tmpl w:val="7A1858FC"/>
    <w:lvl w:ilvl="0" w:tplc="357A1828">
      <w:start w:val="1"/>
      <w:numFmt w:val="bullet"/>
      <w:lvlText w:val="•"/>
      <w:lvlJc w:val="left"/>
      <w:pPr>
        <w:tabs>
          <w:tab w:val="num" w:pos="720"/>
        </w:tabs>
        <w:ind w:left="720" w:hanging="360"/>
      </w:pPr>
      <w:rPr>
        <w:rFonts w:ascii="Arial" w:hAnsi="Arial" w:hint="default"/>
      </w:rPr>
    </w:lvl>
    <w:lvl w:ilvl="1" w:tplc="0B5AB6EE" w:tentative="1">
      <w:start w:val="1"/>
      <w:numFmt w:val="bullet"/>
      <w:lvlText w:val="•"/>
      <w:lvlJc w:val="left"/>
      <w:pPr>
        <w:tabs>
          <w:tab w:val="num" w:pos="1440"/>
        </w:tabs>
        <w:ind w:left="1440" w:hanging="360"/>
      </w:pPr>
      <w:rPr>
        <w:rFonts w:ascii="Arial" w:hAnsi="Arial" w:hint="default"/>
      </w:rPr>
    </w:lvl>
    <w:lvl w:ilvl="2" w:tplc="724E8C4A" w:tentative="1">
      <w:start w:val="1"/>
      <w:numFmt w:val="bullet"/>
      <w:lvlText w:val="•"/>
      <w:lvlJc w:val="left"/>
      <w:pPr>
        <w:tabs>
          <w:tab w:val="num" w:pos="2160"/>
        </w:tabs>
        <w:ind w:left="2160" w:hanging="360"/>
      </w:pPr>
      <w:rPr>
        <w:rFonts w:ascii="Arial" w:hAnsi="Arial" w:hint="default"/>
      </w:rPr>
    </w:lvl>
    <w:lvl w:ilvl="3" w:tplc="774CFB24" w:tentative="1">
      <w:start w:val="1"/>
      <w:numFmt w:val="bullet"/>
      <w:lvlText w:val="•"/>
      <w:lvlJc w:val="left"/>
      <w:pPr>
        <w:tabs>
          <w:tab w:val="num" w:pos="2880"/>
        </w:tabs>
        <w:ind w:left="2880" w:hanging="360"/>
      </w:pPr>
      <w:rPr>
        <w:rFonts w:ascii="Arial" w:hAnsi="Arial" w:hint="default"/>
      </w:rPr>
    </w:lvl>
    <w:lvl w:ilvl="4" w:tplc="3CF6349C" w:tentative="1">
      <w:start w:val="1"/>
      <w:numFmt w:val="bullet"/>
      <w:lvlText w:val="•"/>
      <w:lvlJc w:val="left"/>
      <w:pPr>
        <w:tabs>
          <w:tab w:val="num" w:pos="3600"/>
        </w:tabs>
        <w:ind w:left="3600" w:hanging="360"/>
      </w:pPr>
      <w:rPr>
        <w:rFonts w:ascii="Arial" w:hAnsi="Arial" w:hint="default"/>
      </w:rPr>
    </w:lvl>
    <w:lvl w:ilvl="5" w:tplc="8DE64948" w:tentative="1">
      <w:start w:val="1"/>
      <w:numFmt w:val="bullet"/>
      <w:lvlText w:val="•"/>
      <w:lvlJc w:val="left"/>
      <w:pPr>
        <w:tabs>
          <w:tab w:val="num" w:pos="4320"/>
        </w:tabs>
        <w:ind w:left="4320" w:hanging="360"/>
      </w:pPr>
      <w:rPr>
        <w:rFonts w:ascii="Arial" w:hAnsi="Arial" w:hint="default"/>
      </w:rPr>
    </w:lvl>
    <w:lvl w:ilvl="6" w:tplc="C14C070E" w:tentative="1">
      <w:start w:val="1"/>
      <w:numFmt w:val="bullet"/>
      <w:lvlText w:val="•"/>
      <w:lvlJc w:val="left"/>
      <w:pPr>
        <w:tabs>
          <w:tab w:val="num" w:pos="5040"/>
        </w:tabs>
        <w:ind w:left="5040" w:hanging="360"/>
      </w:pPr>
      <w:rPr>
        <w:rFonts w:ascii="Arial" w:hAnsi="Arial" w:hint="default"/>
      </w:rPr>
    </w:lvl>
    <w:lvl w:ilvl="7" w:tplc="1FBA7854" w:tentative="1">
      <w:start w:val="1"/>
      <w:numFmt w:val="bullet"/>
      <w:lvlText w:val="•"/>
      <w:lvlJc w:val="left"/>
      <w:pPr>
        <w:tabs>
          <w:tab w:val="num" w:pos="5760"/>
        </w:tabs>
        <w:ind w:left="5760" w:hanging="360"/>
      </w:pPr>
      <w:rPr>
        <w:rFonts w:ascii="Arial" w:hAnsi="Arial" w:hint="default"/>
      </w:rPr>
    </w:lvl>
    <w:lvl w:ilvl="8" w:tplc="ACD4EA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396599"/>
    <w:multiLevelType w:val="hybridMultilevel"/>
    <w:tmpl w:val="C54A237A"/>
    <w:lvl w:ilvl="0" w:tplc="57EC70B0">
      <w:start w:val="1"/>
      <w:numFmt w:val="bullet"/>
      <w:lvlText w:val="•"/>
      <w:lvlJc w:val="left"/>
      <w:pPr>
        <w:tabs>
          <w:tab w:val="num" w:pos="720"/>
        </w:tabs>
        <w:ind w:left="720" w:hanging="360"/>
      </w:pPr>
      <w:rPr>
        <w:rFonts w:ascii="Arial" w:hAnsi="Arial" w:hint="default"/>
      </w:rPr>
    </w:lvl>
    <w:lvl w:ilvl="1" w:tplc="6D40A4F6" w:tentative="1">
      <w:start w:val="1"/>
      <w:numFmt w:val="bullet"/>
      <w:lvlText w:val="•"/>
      <w:lvlJc w:val="left"/>
      <w:pPr>
        <w:tabs>
          <w:tab w:val="num" w:pos="1440"/>
        </w:tabs>
        <w:ind w:left="1440" w:hanging="360"/>
      </w:pPr>
      <w:rPr>
        <w:rFonts w:ascii="Arial" w:hAnsi="Arial" w:hint="default"/>
      </w:rPr>
    </w:lvl>
    <w:lvl w:ilvl="2" w:tplc="1F0EE270" w:tentative="1">
      <w:start w:val="1"/>
      <w:numFmt w:val="bullet"/>
      <w:lvlText w:val="•"/>
      <w:lvlJc w:val="left"/>
      <w:pPr>
        <w:tabs>
          <w:tab w:val="num" w:pos="2160"/>
        </w:tabs>
        <w:ind w:left="2160" w:hanging="360"/>
      </w:pPr>
      <w:rPr>
        <w:rFonts w:ascii="Arial" w:hAnsi="Arial" w:hint="default"/>
      </w:rPr>
    </w:lvl>
    <w:lvl w:ilvl="3" w:tplc="A86A6A1A" w:tentative="1">
      <w:start w:val="1"/>
      <w:numFmt w:val="bullet"/>
      <w:lvlText w:val="•"/>
      <w:lvlJc w:val="left"/>
      <w:pPr>
        <w:tabs>
          <w:tab w:val="num" w:pos="2880"/>
        </w:tabs>
        <w:ind w:left="2880" w:hanging="360"/>
      </w:pPr>
      <w:rPr>
        <w:rFonts w:ascii="Arial" w:hAnsi="Arial" w:hint="default"/>
      </w:rPr>
    </w:lvl>
    <w:lvl w:ilvl="4" w:tplc="E19CAB84" w:tentative="1">
      <w:start w:val="1"/>
      <w:numFmt w:val="bullet"/>
      <w:lvlText w:val="•"/>
      <w:lvlJc w:val="left"/>
      <w:pPr>
        <w:tabs>
          <w:tab w:val="num" w:pos="3600"/>
        </w:tabs>
        <w:ind w:left="3600" w:hanging="360"/>
      </w:pPr>
      <w:rPr>
        <w:rFonts w:ascii="Arial" w:hAnsi="Arial" w:hint="default"/>
      </w:rPr>
    </w:lvl>
    <w:lvl w:ilvl="5" w:tplc="618CA146" w:tentative="1">
      <w:start w:val="1"/>
      <w:numFmt w:val="bullet"/>
      <w:lvlText w:val="•"/>
      <w:lvlJc w:val="left"/>
      <w:pPr>
        <w:tabs>
          <w:tab w:val="num" w:pos="4320"/>
        </w:tabs>
        <w:ind w:left="4320" w:hanging="360"/>
      </w:pPr>
      <w:rPr>
        <w:rFonts w:ascii="Arial" w:hAnsi="Arial" w:hint="default"/>
      </w:rPr>
    </w:lvl>
    <w:lvl w:ilvl="6" w:tplc="9C82BB0A" w:tentative="1">
      <w:start w:val="1"/>
      <w:numFmt w:val="bullet"/>
      <w:lvlText w:val="•"/>
      <w:lvlJc w:val="left"/>
      <w:pPr>
        <w:tabs>
          <w:tab w:val="num" w:pos="5040"/>
        </w:tabs>
        <w:ind w:left="5040" w:hanging="360"/>
      </w:pPr>
      <w:rPr>
        <w:rFonts w:ascii="Arial" w:hAnsi="Arial" w:hint="default"/>
      </w:rPr>
    </w:lvl>
    <w:lvl w:ilvl="7" w:tplc="F33E46D0" w:tentative="1">
      <w:start w:val="1"/>
      <w:numFmt w:val="bullet"/>
      <w:lvlText w:val="•"/>
      <w:lvlJc w:val="left"/>
      <w:pPr>
        <w:tabs>
          <w:tab w:val="num" w:pos="5760"/>
        </w:tabs>
        <w:ind w:left="5760" w:hanging="360"/>
      </w:pPr>
      <w:rPr>
        <w:rFonts w:ascii="Arial" w:hAnsi="Arial" w:hint="default"/>
      </w:rPr>
    </w:lvl>
    <w:lvl w:ilvl="8" w:tplc="F41449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5460E24"/>
    <w:multiLevelType w:val="hybridMultilevel"/>
    <w:tmpl w:val="78748C9C"/>
    <w:lvl w:ilvl="0" w:tplc="CB32C448">
      <w:start w:val="1"/>
      <w:numFmt w:val="bullet"/>
      <w:lvlText w:val="•"/>
      <w:lvlJc w:val="left"/>
      <w:pPr>
        <w:tabs>
          <w:tab w:val="num" w:pos="720"/>
        </w:tabs>
        <w:ind w:left="720" w:hanging="360"/>
      </w:pPr>
      <w:rPr>
        <w:rFonts w:ascii="Arial" w:hAnsi="Arial" w:hint="default"/>
      </w:rPr>
    </w:lvl>
    <w:lvl w:ilvl="1" w:tplc="7F14A3CC" w:tentative="1">
      <w:start w:val="1"/>
      <w:numFmt w:val="bullet"/>
      <w:lvlText w:val="•"/>
      <w:lvlJc w:val="left"/>
      <w:pPr>
        <w:tabs>
          <w:tab w:val="num" w:pos="1440"/>
        </w:tabs>
        <w:ind w:left="1440" w:hanging="360"/>
      </w:pPr>
      <w:rPr>
        <w:rFonts w:ascii="Arial" w:hAnsi="Arial" w:hint="default"/>
      </w:rPr>
    </w:lvl>
    <w:lvl w:ilvl="2" w:tplc="3D429804" w:tentative="1">
      <w:start w:val="1"/>
      <w:numFmt w:val="bullet"/>
      <w:lvlText w:val="•"/>
      <w:lvlJc w:val="left"/>
      <w:pPr>
        <w:tabs>
          <w:tab w:val="num" w:pos="2160"/>
        </w:tabs>
        <w:ind w:left="2160" w:hanging="360"/>
      </w:pPr>
      <w:rPr>
        <w:rFonts w:ascii="Arial" w:hAnsi="Arial" w:hint="default"/>
      </w:rPr>
    </w:lvl>
    <w:lvl w:ilvl="3" w:tplc="6EE85B26" w:tentative="1">
      <w:start w:val="1"/>
      <w:numFmt w:val="bullet"/>
      <w:lvlText w:val="•"/>
      <w:lvlJc w:val="left"/>
      <w:pPr>
        <w:tabs>
          <w:tab w:val="num" w:pos="2880"/>
        </w:tabs>
        <w:ind w:left="2880" w:hanging="360"/>
      </w:pPr>
      <w:rPr>
        <w:rFonts w:ascii="Arial" w:hAnsi="Arial" w:hint="default"/>
      </w:rPr>
    </w:lvl>
    <w:lvl w:ilvl="4" w:tplc="584252F8" w:tentative="1">
      <w:start w:val="1"/>
      <w:numFmt w:val="bullet"/>
      <w:lvlText w:val="•"/>
      <w:lvlJc w:val="left"/>
      <w:pPr>
        <w:tabs>
          <w:tab w:val="num" w:pos="3600"/>
        </w:tabs>
        <w:ind w:left="3600" w:hanging="360"/>
      </w:pPr>
      <w:rPr>
        <w:rFonts w:ascii="Arial" w:hAnsi="Arial" w:hint="default"/>
      </w:rPr>
    </w:lvl>
    <w:lvl w:ilvl="5" w:tplc="52808BBC" w:tentative="1">
      <w:start w:val="1"/>
      <w:numFmt w:val="bullet"/>
      <w:lvlText w:val="•"/>
      <w:lvlJc w:val="left"/>
      <w:pPr>
        <w:tabs>
          <w:tab w:val="num" w:pos="4320"/>
        </w:tabs>
        <w:ind w:left="4320" w:hanging="360"/>
      </w:pPr>
      <w:rPr>
        <w:rFonts w:ascii="Arial" w:hAnsi="Arial" w:hint="default"/>
      </w:rPr>
    </w:lvl>
    <w:lvl w:ilvl="6" w:tplc="23364B14" w:tentative="1">
      <w:start w:val="1"/>
      <w:numFmt w:val="bullet"/>
      <w:lvlText w:val="•"/>
      <w:lvlJc w:val="left"/>
      <w:pPr>
        <w:tabs>
          <w:tab w:val="num" w:pos="5040"/>
        </w:tabs>
        <w:ind w:left="5040" w:hanging="360"/>
      </w:pPr>
      <w:rPr>
        <w:rFonts w:ascii="Arial" w:hAnsi="Arial" w:hint="default"/>
      </w:rPr>
    </w:lvl>
    <w:lvl w:ilvl="7" w:tplc="AD8EADF2" w:tentative="1">
      <w:start w:val="1"/>
      <w:numFmt w:val="bullet"/>
      <w:lvlText w:val="•"/>
      <w:lvlJc w:val="left"/>
      <w:pPr>
        <w:tabs>
          <w:tab w:val="num" w:pos="5760"/>
        </w:tabs>
        <w:ind w:left="5760" w:hanging="360"/>
      </w:pPr>
      <w:rPr>
        <w:rFonts w:ascii="Arial" w:hAnsi="Arial" w:hint="default"/>
      </w:rPr>
    </w:lvl>
    <w:lvl w:ilvl="8" w:tplc="CED8BB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1E75D7"/>
    <w:multiLevelType w:val="hybridMultilevel"/>
    <w:tmpl w:val="3752D1C6"/>
    <w:lvl w:ilvl="0" w:tplc="33DC05A2">
      <w:start w:val="1"/>
      <w:numFmt w:val="bullet"/>
      <w:lvlText w:val="•"/>
      <w:lvlJc w:val="left"/>
      <w:pPr>
        <w:tabs>
          <w:tab w:val="num" w:pos="720"/>
        </w:tabs>
        <w:ind w:left="720" w:hanging="360"/>
      </w:pPr>
      <w:rPr>
        <w:rFonts w:ascii="Arial" w:hAnsi="Arial" w:hint="default"/>
      </w:rPr>
    </w:lvl>
    <w:lvl w:ilvl="1" w:tplc="5F84B2C4" w:tentative="1">
      <w:start w:val="1"/>
      <w:numFmt w:val="bullet"/>
      <w:lvlText w:val="•"/>
      <w:lvlJc w:val="left"/>
      <w:pPr>
        <w:tabs>
          <w:tab w:val="num" w:pos="1440"/>
        </w:tabs>
        <w:ind w:left="1440" w:hanging="360"/>
      </w:pPr>
      <w:rPr>
        <w:rFonts w:ascii="Arial" w:hAnsi="Arial" w:hint="default"/>
      </w:rPr>
    </w:lvl>
    <w:lvl w:ilvl="2" w:tplc="A57E4D96" w:tentative="1">
      <w:start w:val="1"/>
      <w:numFmt w:val="bullet"/>
      <w:lvlText w:val="•"/>
      <w:lvlJc w:val="left"/>
      <w:pPr>
        <w:tabs>
          <w:tab w:val="num" w:pos="2160"/>
        </w:tabs>
        <w:ind w:left="2160" w:hanging="360"/>
      </w:pPr>
      <w:rPr>
        <w:rFonts w:ascii="Arial" w:hAnsi="Arial" w:hint="default"/>
      </w:rPr>
    </w:lvl>
    <w:lvl w:ilvl="3" w:tplc="0D34C310" w:tentative="1">
      <w:start w:val="1"/>
      <w:numFmt w:val="bullet"/>
      <w:lvlText w:val="•"/>
      <w:lvlJc w:val="left"/>
      <w:pPr>
        <w:tabs>
          <w:tab w:val="num" w:pos="2880"/>
        </w:tabs>
        <w:ind w:left="2880" w:hanging="360"/>
      </w:pPr>
      <w:rPr>
        <w:rFonts w:ascii="Arial" w:hAnsi="Arial" w:hint="default"/>
      </w:rPr>
    </w:lvl>
    <w:lvl w:ilvl="4" w:tplc="BD342B56" w:tentative="1">
      <w:start w:val="1"/>
      <w:numFmt w:val="bullet"/>
      <w:lvlText w:val="•"/>
      <w:lvlJc w:val="left"/>
      <w:pPr>
        <w:tabs>
          <w:tab w:val="num" w:pos="3600"/>
        </w:tabs>
        <w:ind w:left="3600" w:hanging="360"/>
      </w:pPr>
      <w:rPr>
        <w:rFonts w:ascii="Arial" w:hAnsi="Arial" w:hint="default"/>
      </w:rPr>
    </w:lvl>
    <w:lvl w:ilvl="5" w:tplc="0246A6C8" w:tentative="1">
      <w:start w:val="1"/>
      <w:numFmt w:val="bullet"/>
      <w:lvlText w:val="•"/>
      <w:lvlJc w:val="left"/>
      <w:pPr>
        <w:tabs>
          <w:tab w:val="num" w:pos="4320"/>
        </w:tabs>
        <w:ind w:left="4320" w:hanging="360"/>
      </w:pPr>
      <w:rPr>
        <w:rFonts w:ascii="Arial" w:hAnsi="Arial" w:hint="default"/>
      </w:rPr>
    </w:lvl>
    <w:lvl w:ilvl="6" w:tplc="B4DAAF56" w:tentative="1">
      <w:start w:val="1"/>
      <w:numFmt w:val="bullet"/>
      <w:lvlText w:val="•"/>
      <w:lvlJc w:val="left"/>
      <w:pPr>
        <w:tabs>
          <w:tab w:val="num" w:pos="5040"/>
        </w:tabs>
        <w:ind w:left="5040" w:hanging="360"/>
      </w:pPr>
      <w:rPr>
        <w:rFonts w:ascii="Arial" w:hAnsi="Arial" w:hint="default"/>
      </w:rPr>
    </w:lvl>
    <w:lvl w:ilvl="7" w:tplc="EF86B0DA" w:tentative="1">
      <w:start w:val="1"/>
      <w:numFmt w:val="bullet"/>
      <w:lvlText w:val="•"/>
      <w:lvlJc w:val="left"/>
      <w:pPr>
        <w:tabs>
          <w:tab w:val="num" w:pos="5760"/>
        </w:tabs>
        <w:ind w:left="5760" w:hanging="360"/>
      </w:pPr>
      <w:rPr>
        <w:rFonts w:ascii="Arial" w:hAnsi="Arial" w:hint="default"/>
      </w:rPr>
    </w:lvl>
    <w:lvl w:ilvl="8" w:tplc="122C94D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Taro">
    <w15:presenceInfo w15:providerId="AD" w15:userId="S::xiaozhi2@illinois.edu::31e4e001-7212-48e2-8ec6-273ca69d9ac5"/>
  </w15:person>
  <w15:person w15:author="Ian Krajbich">
    <w15:presenceInfo w15:providerId="None" w15:userId="Ian Krajb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3"/>
    <w:rsid w:val="00025A51"/>
    <w:rsid w:val="00056FEE"/>
    <w:rsid w:val="000F1075"/>
    <w:rsid w:val="002271A5"/>
    <w:rsid w:val="002C6DAC"/>
    <w:rsid w:val="002E7A87"/>
    <w:rsid w:val="00377071"/>
    <w:rsid w:val="00405A41"/>
    <w:rsid w:val="00442225"/>
    <w:rsid w:val="004A67C5"/>
    <w:rsid w:val="005A0556"/>
    <w:rsid w:val="005B2740"/>
    <w:rsid w:val="005B4CF5"/>
    <w:rsid w:val="00631BD7"/>
    <w:rsid w:val="006444DC"/>
    <w:rsid w:val="006555F5"/>
    <w:rsid w:val="00662A62"/>
    <w:rsid w:val="006873D5"/>
    <w:rsid w:val="0069521C"/>
    <w:rsid w:val="006977A3"/>
    <w:rsid w:val="00726528"/>
    <w:rsid w:val="00752958"/>
    <w:rsid w:val="00816489"/>
    <w:rsid w:val="008E4F43"/>
    <w:rsid w:val="00936C6E"/>
    <w:rsid w:val="00956523"/>
    <w:rsid w:val="00A15362"/>
    <w:rsid w:val="00A85FB6"/>
    <w:rsid w:val="00A92299"/>
    <w:rsid w:val="00AA62F6"/>
    <w:rsid w:val="00AD6E6E"/>
    <w:rsid w:val="00B649D4"/>
    <w:rsid w:val="00B84D3A"/>
    <w:rsid w:val="00BE64B8"/>
    <w:rsid w:val="00CB08A3"/>
    <w:rsid w:val="00CD2281"/>
    <w:rsid w:val="00CD5F99"/>
    <w:rsid w:val="00D064F0"/>
    <w:rsid w:val="00D248EB"/>
    <w:rsid w:val="00D85A08"/>
    <w:rsid w:val="00E73D73"/>
    <w:rsid w:val="00F624BA"/>
    <w:rsid w:val="00FD1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B426A8"/>
  <w15:chartTrackingRefBased/>
  <w15:docId w15:val="{9ABC2E3A-D76F-0C4A-AD25-AAE089E6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F5"/>
    <w:rPr>
      <w:rFonts w:ascii="Times New Roman" w:eastAsia="Times New Roman" w:hAnsi="Times New Roman" w:cs="Times New Roman"/>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89"/>
    <w:pPr>
      <w:ind w:left="720"/>
      <w:contextualSpacing/>
    </w:pPr>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056FEE"/>
    <w:rPr>
      <w:rFonts w:eastAsiaTheme="minorEastAsia"/>
      <w:sz w:val="18"/>
      <w:szCs w:val="18"/>
      <w:lang w:val="en-US"/>
    </w:rPr>
  </w:style>
  <w:style w:type="character" w:customStyle="1" w:styleId="BalloonTextChar">
    <w:name w:val="Balloon Text Char"/>
    <w:basedOn w:val="DefaultParagraphFont"/>
    <w:link w:val="BalloonText"/>
    <w:uiPriority w:val="99"/>
    <w:semiHidden/>
    <w:rsid w:val="00056FE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52958"/>
    <w:rPr>
      <w:sz w:val="16"/>
      <w:szCs w:val="16"/>
    </w:rPr>
  </w:style>
  <w:style w:type="paragraph" w:styleId="CommentText">
    <w:name w:val="annotation text"/>
    <w:basedOn w:val="Normal"/>
    <w:link w:val="CommentTextChar"/>
    <w:uiPriority w:val="99"/>
    <w:semiHidden/>
    <w:unhideWhenUsed/>
    <w:rsid w:val="00752958"/>
    <w:rPr>
      <w:rFonts w:asciiTheme="minorHAnsi" w:eastAsiaTheme="minorEastAsia" w:hAnsiTheme="minorHAnsi" w:cstheme="minorBidi"/>
      <w:sz w:val="20"/>
      <w:szCs w:val="20"/>
      <w:lang w:val="en-US"/>
    </w:rPr>
  </w:style>
  <w:style w:type="character" w:customStyle="1" w:styleId="CommentTextChar">
    <w:name w:val="Comment Text Char"/>
    <w:basedOn w:val="DefaultParagraphFont"/>
    <w:link w:val="CommentText"/>
    <w:uiPriority w:val="99"/>
    <w:semiHidden/>
    <w:rsid w:val="00752958"/>
    <w:rPr>
      <w:sz w:val="20"/>
      <w:szCs w:val="20"/>
    </w:rPr>
  </w:style>
  <w:style w:type="paragraph" w:styleId="CommentSubject">
    <w:name w:val="annotation subject"/>
    <w:basedOn w:val="CommentText"/>
    <w:next w:val="CommentText"/>
    <w:link w:val="CommentSubjectChar"/>
    <w:uiPriority w:val="99"/>
    <w:semiHidden/>
    <w:unhideWhenUsed/>
    <w:rsid w:val="00752958"/>
    <w:rPr>
      <w:b/>
      <w:bCs/>
    </w:rPr>
  </w:style>
  <w:style w:type="character" w:customStyle="1" w:styleId="CommentSubjectChar">
    <w:name w:val="Comment Subject Char"/>
    <w:basedOn w:val="CommentTextChar"/>
    <w:link w:val="CommentSubject"/>
    <w:uiPriority w:val="99"/>
    <w:semiHidden/>
    <w:rsid w:val="00752958"/>
    <w:rPr>
      <w:b/>
      <w:bCs/>
      <w:sz w:val="20"/>
      <w:szCs w:val="20"/>
    </w:rPr>
  </w:style>
  <w:style w:type="paragraph" w:styleId="Revision">
    <w:name w:val="Revision"/>
    <w:hidden/>
    <w:uiPriority w:val="99"/>
    <w:semiHidden/>
    <w:rsid w:val="0063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9980">
      <w:bodyDiv w:val="1"/>
      <w:marLeft w:val="0"/>
      <w:marRight w:val="0"/>
      <w:marTop w:val="0"/>
      <w:marBottom w:val="0"/>
      <w:divBdr>
        <w:top w:val="none" w:sz="0" w:space="0" w:color="auto"/>
        <w:left w:val="none" w:sz="0" w:space="0" w:color="auto"/>
        <w:bottom w:val="none" w:sz="0" w:space="0" w:color="auto"/>
        <w:right w:val="none" w:sz="0" w:space="0" w:color="auto"/>
      </w:divBdr>
      <w:divsChild>
        <w:div w:id="1632710966">
          <w:marLeft w:val="0"/>
          <w:marRight w:val="0"/>
          <w:marTop w:val="0"/>
          <w:marBottom w:val="0"/>
          <w:divBdr>
            <w:top w:val="none" w:sz="0" w:space="0" w:color="auto"/>
            <w:left w:val="none" w:sz="0" w:space="0" w:color="auto"/>
            <w:bottom w:val="none" w:sz="0" w:space="0" w:color="auto"/>
            <w:right w:val="none" w:sz="0" w:space="0" w:color="auto"/>
          </w:divBdr>
          <w:divsChild>
            <w:div w:id="822086557">
              <w:marLeft w:val="0"/>
              <w:marRight w:val="0"/>
              <w:marTop w:val="0"/>
              <w:marBottom w:val="0"/>
              <w:divBdr>
                <w:top w:val="none" w:sz="0" w:space="0" w:color="auto"/>
                <w:left w:val="none" w:sz="0" w:space="0" w:color="auto"/>
                <w:bottom w:val="none" w:sz="0" w:space="0" w:color="auto"/>
                <w:right w:val="none" w:sz="0" w:space="0" w:color="auto"/>
              </w:divBdr>
            </w:div>
            <w:div w:id="588585884">
              <w:marLeft w:val="0"/>
              <w:marRight w:val="0"/>
              <w:marTop w:val="0"/>
              <w:marBottom w:val="0"/>
              <w:divBdr>
                <w:top w:val="none" w:sz="0" w:space="0" w:color="auto"/>
                <w:left w:val="none" w:sz="0" w:space="0" w:color="auto"/>
                <w:bottom w:val="none" w:sz="0" w:space="0" w:color="auto"/>
                <w:right w:val="none" w:sz="0" w:space="0" w:color="auto"/>
              </w:divBdr>
            </w:div>
            <w:div w:id="1261765957">
              <w:marLeft w:val="0"/>
              <w:marRight w:val="0"/>
              <w:marTop w:val="0"/>
              <w:marBottom w:val="0"/>
              <w:divBdr>
                <w:top w:val="none" w:sz="0" w:space="0" w:color="auto"/>
                <w:left w:val="none" w:sz="0" w:space="0" w:color="auto"/>
                <w:bottom w:val="none" w:sz="0" w:space="0" w:color="auto"/>
                <w:right w:val="none" w:sz="0" w:space="0" w:color="auto"/>
              </w:divBdr>
            </w:div>
            <w:div w:id="953252592">
              <w:marLeft w:val="0"/>
              <w:marRight w:val="0"/>
              <w:marTop w:val="0"/>
              <w:marBottom w:val="0"/>
              <w:divBdr>
                <w:top w:val="none" w:sz="0" w:space="0" w:color="auto"/>
                <w:left w:val="none" w:sz="0" w:space="0" w:color="auto"/>
                <w:bottom w:val="none" w:sz="0" w:space="0" w:color="auto"/>
                <w:right w:val="none" w:sz="0" w:space="0" w:color="auto"/>
              </w:divBdr>
            </w:div>
            <w:div w:id="1768385812">
              <w:marLeft w:val="0"/>
              <w:marRight w:val="0"/>
              <w:marTop w:val="0"/>
              <w:marBottom w:val="0"/>
              <w:divBdr>
                <w:top w:val="none" w:sz="0" w:space="0" w:color="auto"/>
                <w:left w:val="none" w:sz="0" w:space="0" w:color="auto"/>
                <w:bottom w:val="none" w:sz="0" w:space="0" w:color="auto"/>
                <w:right w:val="none" w:sz="0" w:space="0" w:color="auto"/>
              </w:divBdr>
            </w:div>
            <w:div w:id="1070351868">
              <w:marLeft w:val="0"/>
              <w:marRight w:val="0"/>
              <w:marTop w:val="0"/>
              <w:marBottom w:val="0"/>
              <w:divBdr>
                <w:top w:val="none" w:sz="0" w:space="0" w:color="auto"/>
                <w:left w:val="none" w:sz="0" w:space="0" w:color="auto"/>
                <w:bottom w:val="none" w:sz="0" w:space="0" w:color="auto"/>
                <w:right w:val="none" w:sz="0" w:space="0" w:color="auto"/>
              </w:divBdr>
            </w:div>
            <w:div w:id="1879469763">
              <w:marLeft w:val="0"/>
              <w:marRight w:val="0"/>
              <w:marTop w:val="0"/>
              <w:marBottom w:val="0"/>
              <w:divBdr>
                <w:top w:val="none" w:sz="0" w:space="0" w:color="auto"/>
                <w:left w:val="none" w:sz="0" w:space="0" w:color="auto"/>
                <w:bottom w:val="none" w:sz="0" w:space="0" w:color="auto"/>
                <w:right w:val="none" w:sz="0" w:space="0" w:color="auto"/>
              </w:divBdr>
            </w:div>
            <w:div w:id="17776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6093107">
          <w:marLeft w:val="0"/>
          <w:marRight w:val="0"/>
          <w:marTop w:val="0"/>
          <w:marBottom w:val="0"/>
          <w:divBdr>
            <w:top w:val="none" w:sz="0" w:space="0" w:color="auto"/>
            <w:left w:val="none" w:sz="0" w:space="0" w:color="auto"/>
            <w:bottom w:val="none" w:sz="0" w:space="0" w:color="auto"/>
            <w:right w:val="none" w:sz="0" w:space="0" w:color="auto"/>
          </w:divBdr>
          <w:divsChild>
            <w:div w:id="896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02">
      <w:bodyDiv w:val="1"/>
      <w:marLeft w:val="0"/>
      <w:marRight w:val="0"/>
      <w:marTop w:val="0"/>
      <w:marBottom w:val="0"/>
      <w:divBdr>
        <w:top w:val="none" w:sz="0" w:space="0" w:color="auto"/>
        <w:left w:val="none" w:sz="0" w:space="0" w:color="auto"/>
        <w:bottom w:val="none" w:sz="0" w:space="0" w:color="auto"/>
        <w:right w:val="none" w:sz="0" w:space="0" w:color="auto"/>
      </w:divBdr>
      <w:divsChild>
        <w:div w:id="1155226020">
          <w:marLeft w:val="0"/>
          <w:marRight w:val="0"/>
          <w:marTop w:val="0"/>
          <w:marBottom w:val="0"/>
          <w:divBdr>
            <w:top w:val="none" w:sz="0" w:space="0" w:color="auto"/>
            <w:left w:val="none" w:sz="0" w:space="0" w:color="auto"/>
            <w:bottom w:val="none" w:sz="0" w:space="0" w:color="auto"/>
            <w:right w:val="none" w:sz="0" w:space="0" w:color="auto"/>
          </w:divBdr>
          <w:divsChild>
            <w:div w:id="12303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6282">
      <w:bodyDiv w:val="1"/>
      <w:marLeft w:val="0"/>
      <w:marRight w:val="0"/>
      <w:marTop w:val="0"/>
      <w:marBottom w:val="0"/>
      <w:divBdr>
        <w:top w:val="none" w:sz="0" w:space="0" w:color="auto"/>
        <w:left w:val="none" w:sz="0" w:space="0" w:color="auto"/>
        <w:bottom w:val="none" w:sz="0" w:space="0" w:color="auto"/>
        <w:right w:val="none" w:sz="0" w:space="0" w:color="auto"/>
      </w:divBdr>
      <w:divsChild>
        <w:div w:id="1917742605">
          <w:marLeft w:val="0"/>
          <w:marRight w:val="0"/>
          <w:marTop w:val="0"/>
          <w:marBottom w:val="0"/>
          <w:divBdr>
            <w:top w:val="none" w:sz="0" w:space="0" w:color="auto"/>
            <w:left w:val="none" w:sz="0" w:space="0" w:color="auto"/>
            <w:bottom w:val="none" w:sz="0" w:space="0" w:color="auto"/>
            <w:right w:val="none" w:sz="0" w:space="0" w:color="auto"/>
          </w:divBdr>
          <w:divsChild>
            <w:div w:id="6873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004">
      <w:bodyDiv w:val="1"/>
      <w:marLeft w:val="0"/>
      <w:marRight w:val="0"/>
      <w:marTop w:val="0"/>
      <w:marBottom w:val="0"/>
      <w:divBdr>
        <w:top w:val="none" w:sz="0" w:space="0" w:color="auto"/>
        <w:left w:val="none" w:sz="0" w:space="0" w:color="auto"/>
        <w:bottom w:val="none" w:sz="0" w:space="0" w:color="auto"/>
        <w:right w:val="none" w:sz="0" w:space="0" w:color="auto"/>
      </w:divBdr>
      <w:divsChild>
        <w:div w:id="170679630">
          <w:marLeft w:val="0"/>
          <w:marRight w:val="0"/>
          <w:marTop w:val="0"/>
          <w:marBottom w:val="0"/>
          <w:divBdr>
            <w:top w:val="none" w:sz="0" w:space="0" w:color="auto"/>
            <w:left w:val="none" w:sz="0" w:space="0" w:color="auto"/>
            <w:bottom w:val="none" w:sz="0" w:space="0" w:color="auto"/>
            <w:right w:val="none" w:sz="0" w:space="0" w:color="auto"/>
          </w:divBdr>
          <w:divsChild>
            <w:div w:id="1025060328">
              <w:marLeft w:val="0"/>
              <w:marRight w:val="0"/>
              <w:marTop w:val="0"/>
              <w:marBottom w:val="0"/>
              <w:divBdr>
                <w:top w:val="none" w:sz="0" w:space="0" w:color="auto"/>
                <w:left w:val="none" w:sz="0" w:space="0" w:color="auto"/>
                <w:bottom w:val="none" w:sz="0" w:space="0" w:color="auto"/>
                <w:right w:val="none" w:sz="0" w:space="0" w:color="auto"/>
              </w:divBdr>
            </w:div>
            <w:div w:id="1001736439">
              <w:marLeft w:val="0"/>
              <w:marRight w:val="0"/>
              <w:marTop w:val="0"/>
              <w:marBottom w:val="0"/>
              <w:divBdr>
                <w:top w:val="none" w:sz="0" w:space="0" w:color="auto"/>
                <w:left w:val="none" w:sz="0" w:space="0" w:color="auto"/>
                <w:bottom w:val="none" w:sz="0" w:space="0" w:color="auto"/>
                <w:right w:val="none" w:sz="0" w:space="0" w:color="auto"/>
              </w:divBdr>
            </w:div>
            <w:div w:id="9146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7393">
      <w:bodyDiv w:val="1"/>
      <w:marLeft w:val="0"/>
      <w:marRight w:val="0"/>
      <w:marTop w:val="0"/>
      <w:marBottom w:val="0"/>
      <w:divBdr>
        <w:top w:val="none" w:sz="0" w:space="0" w:color="auto"/>
        <w:left w:val="none" w:sz="0" w:space="0" w:color="auto"/>
        <w:bottom w:val="none" w:sz="0" w:space="0" w:color="auto"/>
        <w:right w:val="none" w:sz="0" w:space="0" w:color="auto"/>
      </w:divBdr>
      <w:divsChild>
        <w:div w:id="510879885">
          <w:marLeft w:val="0"/>
          <w:marRight w:val="0"/>
          <w:marTop w:val="0"/>
          <w:marBottom w:val="0"/>
          <w:divBdr>
            <w:top w:val="none" w:sz="0" w:space="0" w:color="auto"/>
            <w:left w:val="none" w:sz="0" w:space="0" w:color="auto"/>
            <w:bottom w:val="none" w:sz="0" w:space="0" w:color="auto"/>
            <w:right w:val="none" w:sz="0" w:space="0" w:color="auto"/>
          </w:divBdr>
          <w:divsChild>
            <w:div w:id="14093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207">
      <w:bodyDiv w:val="1"/>
      <w:marLeft w:val="0"/>
      <w:marRight w:val="0"/>
      <w:marTop w:val="0"/>
      <w:marBottom w:val="0"/>
      <w:divBdr>
        <w:top w:val="none" w:sz="0" w:space="0" w:color="auto"/>
        <w:left w:val="none" w:sz="0" w:space="0" w:color="auto"/>
        <w:bottom w:val="none" w:sz="0" w:space="0" w:color="auto"/>
        <w:right w:val="none" w:sz="0" w:space="0" w:color="auto"/>
      </w:divBdr>
      <w:divsChild>
        <w:div w:id="1321080110">
          <w:marLeft w:val="0"/>
          <w:marRight w:val="0"/>
          <w:marTop w:val="0"/>
          <w:marBottom w:val="0"/>
          <w:divBdr>
            <w:top w:val="none" w:sz="0" w:space="0" w:color="auto"/>
            <w:left w:val="none" w:sz="0" w:space="0" w:color="auto"/>
            <w:bottom w:val="none" w:sz="0" w:space="0" w:color="auto"/>
            <w:right w:val="none" w:sz="0" w:space="0" w:color="auto"/>
          </w:divBdr>
          <w:divsChild>
            <w:div w:id="2099477569">
              <w:marLeft w:val="0"/>
              <w:marRight w:val="0"/>
              <w:marTop w:val="0"/>
              <w:marBottom w:val="0"/>
              <w:divBdr>
                <w:top w:val="none" w:sz="0" w:space="0" w:color="auto"/>
                <w:left w:val="none" w:sz="0" w:space="0" w:color="auto"/>
                <w:bottom w:val="none" w:sz="0" w:space="0" w:color="auto"/>
                <w:right w:val="none" w:sz="0" w:space="0" w:color="auto"/>
              </w:divBdr>
            </w:div>
            <w:div w:id="1697730220">
              <w:marLeft w:val="0"/>
              <w:marRight w:val="0"/>
              <w:marTop w:val="0"/>
              <w:marBottom w:val="0"/>
              <w:divBdr>
                <w:top w:val="none" w:sz="0" w:space="0" w:color="auto"/>
                <w:left w:val="none" w:sz="0" w:space="0" w:color="auto"/>
                <w:bottom w:val="none" w:sz="0" w:space="0" w:color="auto"/>
                <w:right w:val="none" w:sz="0" w:space="0" w:color="auto"/>
              </w:divBdr>
            </w:div>
            <w:div w:id="1045758524">
              <w:marLeft w:val="0"/>
              <w:marRight w:val="0"/>
              <w:marTop w:val="0"/>
              <w:marBottom w:val="0"/>
              <w:divBdr>
                <w:top w:val="none" w:sz="0" w:space="0" w:color="auto"/>
                <w:left w:val="none" w:sz="0" w:space="0" w:color="auto"/>
                <w:bottom w:val="none" w:sz="0" w:space="0" w:color="auto"/>
                <w:right w:val="none" w:sz="0" w:space="0" w:color="auto"/>
              </w:divBdr>
            </w:div>
            <w:div w:id="986205644">
              <w:marLeft w:val="0"/>
              <w:marRight w:val="0"/>
              <w:marTop w:val="0"/>
              <w:marBottom w:val="0"/>
              <w:divBdr>
                <w:top w:val="none" w:sz="0" w:space="0" w:color="auto"/>
                <w:left w:val="none" w:sz="0" w:space="0" w:color="auto"/>
                <w:bottom w:val="none" w:sz="0" w:space="0" w:color="auto"/>
                <w:right w:val="none" w:sz="0" w:space="0" w:color="auto"/>
              </w:divBdr>
            </w:div>
            <w:div w:id="666791603">
              <w:marLeft w:val="0"/>
              <w:marRight w:val="0"/>
              <w:marTop w:val="0"/>
              <w:marBottom w:val="0"/>
              <w:divBdr>
                <w:top w:val="none" w:sz="0" w:space="0" w:color="auto"/>
                <w:left w:val="none" w:sz="0" w:space="0" w:color="auto"/>
                <w:bottom w:val="none" w:sz="0" w:space="0" w:color="auto"/>
                <w:right w:val="none" w:sz="0" w:space="0" w:color="auto"/>
              </w:divBdr>
            </w:div>
            <w:div w:id="1802574797">
              <w:marLeft w:val="0"/>
              <w:marRight w:val="0"/>
              <w:marTop w:val="0"/>
              <w:marBottom w:val="0"/>
              <w:divBdr>
                <w:top w:val="none" w:sz="0" w:space="0" w:color="auto"/>
                <w:left w:val="none" w:sz="0" w:space="0" w:color="auto"/>
                <w:bottom w:val="none" w:sz="0" w:space="0" w:color="auto"/>
                <w:right w:val="none" w:sz="0" w:space="0" w:color="auto"/>
              </w:divBdr>
            </w:div>
            <w:div w:id="148710449">
              <w:marLeft w:val="0"/>
              <w:marRight w:val="0"/>
              <w:marTop w:val="0"/>
              <w:marBottom w:val="0"/>
              <w:divBdr>
                <w:top w:val="none" w:sz="0" w:space="0" w:color="auto"/>
                <w:left w:val="none" w:sz="0" w:space="0" w:color="auto"/>
                <w:bottom w:val="none" w:sz="0" w:space="0" w:color="auto"/>
                <w:right w:val="none" w:sz="0" w:space="0" w:color="auto"/>
              </w:divBdr>
            </w:div>
            <w:div w:id="145560695">
              <w:marLeft w:val="0"/>
              <w:marRight w:val="0"/>
              <w:marTop w:val="0"/>
              <w:marBottom w:val="0"/>
              <w:divBdr>
                <w:top w:val="none" w:sz="0" w:space="0" w:color="auto"/>
                <w:left w:val="none" w:sz="0" w:space="0" w:color="auto"/>
                <w:bottom w:val="none" w:sz="0" w:space="0" w:color="auto"/>
                <w:right w:val="none" w:sz="0" w:space="0" w:color="auto"/>
              </w:divBdr>
            </w:div>
            <w:div w:id="3480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5557">
      <w:bodyDiv w:val="1"/>
      <w:marLeft w:val="0"/>
      <w:marRight w:val="0"/>
      <w:marTop w:val="0"/>
      <w:marBottom w:val="0"/>
      <w:divBdr>
        <w:top w:val="none" w:sz="0" w:space="0" w:color="auto"/>
        <w:left w:val="none" w:sz="0" w:space="0" w:color="auto"/>
        <w:bottom w:val="none" w:sz="0" w:space="0" w:color="auto"/>
        <w:right w:val="none" w:sz="0" w:space="0" w:color="auto"/>
      </w:divBdr>
      <w:divsChild>
        <w:div w:id="1252621668">
          <w:marLeft w:val="0"/>
          <w:marRight w:val="0"/>
          <w:marTop w:val="0"/>
          <w:marBottom w:val="0"/>
          <w:divBdr>
            <w:top w:val="none" w:sz="0" w:space="0" w:color="auto"/>
            <w:left w:val="none" w:sz="0" w:space="0" w:color="auto"/>
            <w:bottom w:val="none" w:sz="0" w:space="0" w:color="auto"/>
            <w:right w:val="none" w:sz="0" w:space="0" w:color="auto"/>
          </w:divBdr>
          <w:divsChild>
            <w:div w:id="19406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3874">
      <w:bodyDiv w:val="1"/>
      <w:marLeft w:val="0"/>
      <w:marRight w:val="0"/>
      <w:marTop w:val="0"/>
      <w:marBottom w:val="0"/>
      <w:divBdr>
        <w:top w:val="none" w:sz="0" w:space="0" w:color="auto"/>
        <w:left w:val="none" w:sz="0" w:space="0" w:color="auto"/>
        <w:bottom w:val="none" w:sz="0" w:space="0" w:color="auto"/>
        <w:right w:val="none" w:sz="0" w:space="0" w:color="auto"/>
      </w:divBdr>
      <w:divsChild>
        <w:div w:id="2108771344">
          <w:marLeft w:val="0"/>
          <w:marRight w:val="0"/>
          <w:marTop w:val="0"/>
          <w:marBottom w:val="0"/>
          <w:divBdr>
            <w:top w:val="none" w:sz="0" w:space="0" w:color="auto"/>
            <w:left w:val="none" w:sz="0" w:space="0" w:color="auto"/>
            <w:bottom w:val="none" w:sz="0" w:space="0" w:color="auto"/>
            <w:right w:val="none" w:sz="0" w:space="0" w:color="auto"/>
          </w:divBdr>
          <w:divsChild>
            <w:div w:id="1009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844">
      <w:bodyDiv w:val="1"/>
      <w:marLeft w:val="0"/>
      <w:marRight w:val="0"/>
      <w:marTop w:val="0"/>
      <w:marBottom w:val="0"/>
      <w:divBdr>
        <w:top w:val="none" w:sz="0" w:space="0" w:color="auto"/>
        <w:left w:val="none" w:sz="0" w:space="0" w:color="auto"/>
        <w:bottom w:val="none" w:sz="0" w:space="0" w:color="auto"/>
        <w:right w:val="none" w:sz="0" w:space="0" w:color="auto"/>
      </w:divBdr>
      <w:divsChild>
        <w:div w:id="1642073012">
          <w:marLeft w:val="0"/>
          <w:marRight w:val="0"/>
          <w:marTop w:val="0"/>
          <w:marBottom w:val="0"/>
          <w:divBdr>
            <w:top w:val="none" w:sz="0" w:space="0" w:color="auto"/>
            <w:left w:val="none" w:sz="0" w:space="0" w:color="auto"/>
            <w:bottom w:val="none" w:sz="0" w:space="0" w:color="auto"/>
            <w:right w:val="none" w:sz="0" w:space="0" w:color="auto"/>
          </w:divBdr>
          <w:divsChild>
            <w:div w:id="887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311">
      <w:bodyDiv w:val="1"/>
      <w:marLeft w:val="0"/>
      <w:marRight w:val="0"/>
      <w:marTop w:val="0"/>
      <w:marBottom w:val="0"/>
      <w:divBdr>
        <w:top w:val="none" w:sz="0" w:space="0" w:color="auto"/>
        <w:left w:val="none" w:sz="0" w:space="0" w:color="auto"/>
        <w:bottom w:val="none" w:sz="0" w:space="0" w:color="auto"/>
        <w:right w:val="none" w:sz="0" w:space="0" w:color="auto"/>
      </w:divBdr>
      <w:divsChild>
        <w:div w:id="927152209">
          <w:marLeft w:val="0"/>
          <w:marRight w:val="0"/>
          <w:marTop w:val="0"/>
          <w:marBottom w:val="0"/>
          <w:divBdr>
            <w:top w:val="none" w:sz="0" w:space="0" w:color="auto"/>
            <w:left w:val="none" w:sz="0" w:space="0" w:color="auto"/>
            <w:bottom w:val="none" w:sz="0" w:space="0" w:color="auto"/>
            <w:right w:val="none" w:sz="0" w:space="0" w:color="auto"/>
          </w:divBdr>
          <w:divsChild>
            <w:div w:id="256182328">
              <w:marLeft w:val="0"/>
              <w:marRight w:val="0"/>
              <w:marTop w:val="0"/>
              <w:marBottom w:val="0"/>
              <w:divBdr>
                <w:top w:val="none" w:sz="0" w:space="0" w:color="auto"/>
                <w:left w:val="none" w:sz="0" w:space="0" w:color="auto"/>
                <w:bottom w:val="none" w:sz="0" w:space="0" w:color="auto"/>
                <w:right w:val="none" w:sz="0" w:space="0" w:color="auto"/>
              </w:divBdr>
            </w:div>
            <w:div w:id="1285309388">
              <w:marLeft w:val="0"/>
              <w:marRight w:val="0"/>
              <w:marTop w:val="0"/>
              <w:marBottom w:val="0"/>
              <w:divBdr>
                <w:top w:val="none" w:sz="0" w:space="0" w:color="auto"/>
                <w:left w:val="none" w:sz="0" w:space="0" w:color="auto"/>
                <w:bottom w:val="none" w:sz="0" w:space="0" w:color="auto"/>
                <w:right w:val="none" w:sz="0" w:space="0" w:color="auto"/>
              </w:divBdr>
            </w:div>
            <w:div w:id="88939926">
              <w:marLeft w:val="0"/>
              <w:marRight w:val="0"/>
              <w:marTop w:val="0"/>
              <w:marBottom w:val="0"/>
              <w:divBdr>
                <w:top w:val="none" w:sz="0" w:space="0" w:color="auto"/>
                <w:left w:val="none" w:sz="0" w:space="0" w:color="auto"/>
                <w:bottom w:val="none" w:sz="0" w:space="0" w:color="auto"/>
                <w:right w:val="none" w:sz="0" w:space="0" w:color="auto"/>
              </w:divBdr>
            </w:div>
            <w:div w:id="410930425">
              <w:marLeft w:val="0"/>
              <w:marRight w:val="0"/>
              <w:marTop w:val="0"/>
              <w:marBottom w:val="0"/>
              <w:divBdr>
                <w:top w:val="none" w:sz="0" w:space="0" w:color="auto"/>
                <w:left w:val="none" w:sz="0" w:space="0" w:color="auto"/>
                <w:bottom w:val="none" w:sz="0" w:space="0" w:color="auto"/>
                <w:right w:val="none" w:sz="0" w:space="0" w:color="auto"/>
              </w:divBdr>
            </w:div>
            <w:div w:id="25059274">
              <w:marLeft w:val="0"/>
              <w:marRight w:val="0"/>
              <w:marTop w:val="0"/>
              <w:marBottom w:val="0"/>
              <w:divBdr>
                <w:top w:val="none" w:sz="0" w:space="0" w:color="auto"/>
                <w:left w:val="none" w:sz="0" w:space="0" w:color="auto"/>
                <w:bottom w:val="none" w:sz="0" w:space="0" w:color="auto"/>
                <w:right w:val="none" w:sz="0" w:space="0" w:color="auto"/>
              </w:divBdr>
            </w:div>
            <w:div w:id="1589194299">
              <w:marLeft w:val="0"/>
              <w:marRight w:val="0"/>
              <w:marTop w:val="0"/>
              <w:marBottom w:val="0"/>
              <w:divBdr>
                <w:top w:val="none" w:sz="0" w:space="0" w:color="auto"/>
                <w:left w:val="none" w:sz="0" w:space="0" w:color="auto"/>
                <w:bottom w:val="none" w:sz="0" w:space="0" w:color="auto"/>
                <w:right w:val="none" w:sz="0" w:space="0" w:color="auto"/>
              </w:divBdr>
            </w:div>
            <w:div w:id="756247348">
              <w:marLeft w:val="0"/>
              <w:marRight w:val="0"/>
              <w:marTop w:val="0"/>
              <w:marBottom w:val="0"/>
              <w:divBdr>
                <w:top w:val="none" w:sz="0" w:space="0" w:color="auto"/>
                <w:left w:val="none" w:sz="0" w:space="0" w:color="auto"/>
                <w:bottom w:val="none" w:sz="0" w:space="0" w:color="auto"/>
                <w:right w:val="none" w:sz="0" w:space="0" w:color="auto"/>
              </w:divBdr>
            </w:div>
            <w:div w:id="1531409461">
              <w:marLeft w:val="0"/>
              <w:marRight w:val="0"/>
              <w:marTop w:val="0"/>
              <w:marBottom w:val="0"/>
              <w:divBdr>
                <w:top w:val="none" w:sz="0" w:space="0" w:color="auto"/>
                <w:left w:val="none" w:sz="0" w:space="0" w:color="auto"/>
                <w:bottom w:val="none" w:sz="0" w:space="0" w:color="auto"/>
                <w:right w:val="none" w:sz="0" w:space="0" w:color="auto"/>
              </w:divBdr>
            </w:div>
            <w:div w:id="1306665813">
              <w:marLeft w:val="0"/>
              <w:marRight w:val="0"/>
              <w:marTop w:val="0"/>
              <w:marBottom w:val="0"/>
              <w:divBdr>
                <w:top w:val="none" w:sz="0" w:space="0" w:color="auto"/>
                <w:left w:val="none" w:sz="0" w:space="0" w:color="auto"/>
                <w:bottom w:val="none" w:sz="0" w:space="0" w:color="auto"/>
                <w:right w:val="none" w:sz="0" w:space="0" w:color="auto"/>
              </w:divBdr>
            </w:div>
            <w:div w:id="114906465">
              <w:marLeft w:val="0"/>
              <w:marRight w:val="0"/>
              <w:marTop w:val="0"/>
              <w:marBottom w:val="0"/>
              <w:divBdr>
                <w:top w:val="none" w:sz="0" w:space="0" w:color="auto"/>
                <w:left w:val="none" w:sz="0" w:space="0" w:color="auto"/>
                <w:bottom w:val="none" w:sz="0" w:space="0" w:color="auto"/>
                <w:right w:val="none" w:sz="0" w:space="0" w:color="auto"/>
              </w:divBdr>
            </w:div>
            <w:div w:id="400759496">
              <w:marLeft w:val="0"/>
              <w:marRight w:val="0"/>
              <w:marTop w:val="0"/>
              <w:marBottom w:val="0"/>
              <w:divBdr>
                <w:top w:val="none" w:sz="0" w:space="0" w:color="auto"/>
                <w:left w:val="none" w:sz="0" w:space="0" w:color="auto"/>
                <w:bottom w:val="none" w:sz="0" w:space="0" w:color="auto"/>
                <w:right w:val="none" w:sz="0" w:space="0" w:color="auto"/>
              </w:divBdr>
            </w:div>
            <w:div w:id="1968048868">
              <w:marLeft w:val="0"/>
              <w:marRight w:val="0"/>
              <w:marTop w:val="0"/>
              <w:marBottom w:val="0"/>
              <w:divBdr>
                <w:top w:val="none" w:sz="0" w:space="0" w:color="auto"/>
                <w:left w:val="none" w:sz="0" w:space="0" w:color="auto"/>
                <w:bottom w:val="none" w:sz="0" w:space="0" w:color="auto"/>
                <w:right w:val="none" w:sz="0" w:space="0" w:color="auto"/>
              </w:divBdr>
            </w:div>
            <w:div w:id="1665620249">
              <w:marLeft w:val="0"/>
              <w:marRight w:val="0"/>
              <w:marTop w:val="0"/>
              <w:marBottom w:val="0"/>
              <w:divBdr>
                <w:top w:val="none" w:sz="0" w:space="0" w:color="auto"/>
                <w:left w:val="none" w:sz="0" w:space="0" w:color="auto"/>
                <w:bottom w:val="none" w:sz="0" w:space="0" w:color="auto"/>
                <w:right w:val="none" w:sz="0" w:space="0" w:color="auto"/>
              </w:divBdr>
            </w:div>
            <w:div w:id="1112044313">
              <w:marLeft w:val="0"/>
              <w:marRight w:val="0"/>
              <w:marTop w:val="0"/>
              <w:marBottom w:val="0"/>
              <w:divBdr>
                <w:top w:val="none" w:sz="0" w:space="0" w:color="auto"/>
                <w:left w:val="none" w:sz="0" w:space="0" w:color="auto"/>
                <w:bottom w:val="none" w:sz="0" w:space="0" w:color="auto"/>
                <w:right w:val="none" w:sz="0" w:space="0" w:color="auto"/>
              </w:divBdr>
            </w:div>
            <w:div w:id="1127892740">
              <w:marLeft w:val="0"/>
              <w:marRight w:val="0"/>
              <w:marTop w:val="0"/>
              <w:marBottom w:val="0"/>
              <w:divBdr>
                <w:top w:val="none" w:sz="0" w:space="0" w:color="auto"/>
                <w:left w:val="none" w:sz="0" w:space="0" w:color="auto"/>
                <w:bottom w:val="none" w:sz="0" w:space="0" w:color="auto"/>
                <w:right w:val="none" w:sz="0" w:space="0" w:color="auto"/>
              </w:divBdr>
            </w:div>
            <w:div w:id="159733663">
              <w:marLeft w:val="0"/>
              <w:marRight w:val="0"/>
              <w:marTop w:val="0"/>
              <w:marBottom w:val="0"/>
              <w:divBdr>
                <w:top w:val="none" w:sz="0" w:space="0" w:color="auto"/>
                <w:left w:val="none" w:sz="0" w:space="0" w:color="auto"/>
                <w:bottom w:val="none" w:sz="0" w:space="0" w:color="auto"/>
                <w:right w:val="none" w:sz="0" w:space="0" w:color="auto"/>
              </w:divBdr>
            </w:div>
            <w:div w:id="563296462">
              <w:marLeft w:val="0"/>
              <w:marRight w:val="0"/>
              <w:marTop w:val="0"/>
              <w:marBottom w:val="0"/>
              <w:divBdr>
                <w:top w:val="none" w:sz="0" w:space="0" w:color="auto"/>
                <w:left w:val="none" w:sz="0" w:space="0" w:color="auto"/>
                <w:bottom w:val="none" w:sz="0" w:space="0" w:color="auto"/>
                <w:right w:val="none" w:sz="0" w:space="0" w:color="auto"/>
              </w:divBdr>
            </w:div>
            <w:div w:id="1288701038">
              <w:marLeft w:val="0"/>
              <w:marRight w:val="0"/>
              <w:marTop w:val="0"/>
              <w:marBottom w:val="0"/>
              <w:divBdr>
                <w:top w:val="none" w:sz="0" w:space="0" w:color="auto"/>
                <w:left w:val="none" w:sz="0" w:space="0" w:color="auto"/>
                <w:bottom w:val="none" w:sz="0" w:space="0" w:color="auto"/>
                <w:right w:val="none" w:sz="0" w:space="0" w:color="auto"/>
              </w:divBdr>
            </w:div>
            <w:div w:id="2032559938">
              <w:marLeft w:val="0"/>
              <w:marRight w:val="0"/>
              <w:marTop w:val="0"/>
              <w:marBottom w:val="0"/>
              <w:divBdr>
                <w:top w:val="none" w:sz="0" w:space="0" w:color="auto"/>
                <w:left w:val="none" w:sz="0" w:space="0" w:color="auto"/>
                <w:bottom w:val="none" w:sz="0" w:space="0" w:color="auto"/>
                <w:right w:val="none" w:sz="0" w:space="0" w:color="auto"/>
              </w:divBdr>
            </w:div>
            <w:div w:id="1799181324">
              <w:marLeft w:val="0"/>
              <w:marRight w:val="0"/>
              <w:marTop w:val="0"/>
              <w:marBottom w:val="0"/>
              <w:divBdr>
                <w:top w:val="none" w:sz="0" w:space="0" w:color="auto"/>
                <w:left w:val="none" w:sz="0" w:space="0" w:color="auto"/>
                <w:bottom w:val="none" w:sz="0" w:space="0" w:color="auto"/>
                <w:right w:val="none" w:sz="0" w:space="0" w:color="auto"/>
              </w:divBdr>
            </w:div>
            <w:div w:id="17261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530">
      <w:bodyDiv w:val="1"/>
      <w:marLeft w:val="0"/>
      <w:marRight w:val="0"/>
      <w:marTop w:val="0"/>
      <w:marBottom w:val="0"/>
      <w:divBdr>
        <w:top w:val="none" w:sz="0" w:space="0" w:color="auto"/>
        <w:left w:val="none" w:sz="0" w:space="0" w:color="auto"/>
        <w:bottom w:val="none" w:sz="0" w:space="0" w:color="auto"/>
        <w:right w:val="none" w:sz="0" w:space="0" w:color="auto"/>
      </w:divBdr>
      <w:divsChild>
        <w:div w:id="1569223892">
          <w:marLeft w:val="0"/>
          <w:marRight w:val="0"/>
          <w:marTop w:val="0"/>
          <w:marBottom w:val="0"/>
          <w:divBdr>
            <w:top w:val="none" w:sz="0" w:space="0" w:color="auto"/>
            <w:left w:val="none" w:sz="0" w:space="0" w:color="auto"/>
            <w:bottom w:val="none" w:sz="0" w:space="0" w:color="auto"/>
            <w:right w:val="none" w:sz="0" w:space="0" w:color="auto"/>
          </w:divBdr>
          <w:divsChild>
            <w:div w:id="633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622">
      <w:bodyDiv w:val="1"/>
      <w:marLeft w:val="0"/>
      <w:marRight w:val="0"/>
      <w:marTop w:val="0"/>
      <w:marBottom w:val="0"/>
      <w:divBdr>
        <w:top w:val="none" w:sz="0" w:space="0" w:color="auto"/>
        <w:left w:val="none" w:sz="0" w:space="0" w:color="auto"/>
        <w:bottom w:val="none" w:sz="0" w:space="0" w:color="auto"/>
        <w:right w:val="none" w:sz="0" w:space="0" w:color="auto"/>
      </w:divBdr>
      <w:divsChild>
        <w:div w:id="1844198823">
          <w:marLeft w:val="360"/>
          <w:marRight w:val="0"/>
          <w:marTop w:val="200"/>
          <w:marBottom w:val="0"/>
          <w:divBdr>
            <w:top w:val="none" w:sz="0" w:space="0" w:color="auto"/>
            <w:left w:val="none" w:sz="0" w:space="0" w:color="auto"/>
            <w:bottom w:val="none" w:sz="0" w:space="0" w:color="auto"/>
            <w:right w:val="none" w:sz="0" w:space="0" w:color="auto"/>
          </w:divBdr>
        </w:div>
        <w:div w:id="1413311510">
          <w:marLeft w:val="360"/>
          <w:marRight w:val="0"/>
          <w:marTop w:val="200"/>
          <w:marBottom w:val="0"/>
          <w:divBdr>
            <w:top w:val="none" w:sz="0" w:space="0" w:color="auto"/>
            <w:left w:val="none" w:sz="0" w:space="0" w:color="auto"/>
            <w:bottom w:val="none" w:sz="0" w:space="0" w:color="auto"/>
            <w:right w:val="none" w:sz="0" w:space="0" w:color="auto"/>
          </w:divBdr>
        </w:div>
        <w:div w:id="709842318">
          <w:marLeft w:val="360"/>
          <w:marRight w:val="0"/>
          <w:marTop w:val="200"/>
          <w:marBottom w:val="0"/>
          <w:divBdr>
            <w:top w:val="none" w:sz="0" w:space="0" w:color="auto"/>
            <w:left w:val="none" w:sz="0" w:space="0" w:color="auto"/>
            <w:bottom w:val="none" w:sz="0" w:space="0" w:color="auto"/>
            <w:right w:val="none" w:sz="0" w:space="0" w:color="auto"/>
          </w:divBdr>
        </w:div>
        <w:div w:id="1211309752">
          <w:marLeft w:val="360"/>
          <w:marRight w:val="0"/>
          <w:marTop w:val="200"/>
          <w:marBottom w:val="0"/>
          <w:divBdr>
            <w:top w:val="none" w:sz="0" w:space="0" w:color="auto"/>
            <w:left w:val="none" w:sz="0" w:space="0" w:color="auto"/>
            <w:bottom w:val="none" w:sz="0" w:space="0" w:color="auto"/>
            <w:right w:val="none" w:sz="0" w:space="0" w:color="auto"/>
          </w:divBdr>
        </w:div>
        <w:div w:id="1144927370">
          <w:marLeft w:val="360"/>
          <w:marRight w:val="0"/>
          <w:marTop w:val="200"/>
          <w:marBottom w:val="0"/>
          <w:divBdr>
            <w:top w:val="none" w:sz="0" w:space="0" w:color="auto"/>
            <w:left w:val="none" w:sz="0" w:space="0" w:color="auto"/>
            <w:bottom w:val="none" w:sz="0" w:space="0" w:color="auto"/>
            <w:right w:val="none" w:sz="0" w:space="0" w:color="auto"/>
          </w:divBdr>
        </w:div>
      </w:divsChild>
    </w:div>
    <w:div w:id="648705298">
      <w:bodyDiv w:val="1"/>
      <w:marLeft w:val="0"/>
      <w:marRight w:val="0"/>
      <w:marTop w:val="0"/>
      <w:marBottom w:val="0"/>
      <w:divBdr>
        <w:top w:val="none" w:sz="0" w:space="0" w:color="auto"/>
        <w:left w:val="none" w:sz="0" w:space="0" w:color="auto"/>
        <w:bottom w:val="none" w:sz="0" w:space="0" w:color="auto"/>
        <w:right w:val="none" w:sz="0" w:space="0" w:color="auto"/>
      </w:divBdr>
      <w:divsChild>
        <w:div w:id="2124571346">
          <w:marLeft w:val="0"/>
          <w:marRight w:val="0"/>
          <w:marTop w:val="0"/>
          <w:marBottom w:val="0"/>
          <w:divBdr>
            <w:top w:val="none" w:sz="0" w:space="0" w:color="auto"/>
            <w:left w:val="none" w:sz="0" w:space="0" w:color="auto"/>
            <w:bottom w:val="none" w:sz="0" w:space="0" w:color="auto"/>
            <w:right w:val="none" w:sz="0" w:space="0" w:color="auto"/>
          </w:divBdr>
          <w:divsChild>
            <w:div w:id="777213860">
              <w:marLeft w:val="0"/>
              <w:marRight w:val="0"/>
              <w:marTop w:val="0"/>
              <w:marBottom w:val="0"/>
              <w:divBdr>
                <w:top w:val="none" w:sz="0" w:space="0" w:color="auto"/>
                <w:left w:val="none" w:sz="0" w:space="0" w:color="auto"/>
                <w:bottom w:val="none" w:sz="0" w:space="0" w:color="auto"/>
                <w:right w:val="none" w:sz="0" w:space="0" w:color="auto"/>
              </w:divBdr>
            </w:div>
            <w:div w:id="10529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906">
      <w:bodyDiv w:val="1"/>
      <w:marLeft w:val="0"/>
      <w:marRight w:val="0"/>
      <w:marTop w:val="0"/>
      <w:marBottom w:val="0"/>
      <w:divBdr>
        <w:top w:val="none" w:sz="0" w:space="0" w:color="auto"/>
        <w:left w:val="none" w:sz="0" w:space="0" w:color="auto"/>
        <w:bottom w:val="none" w:sz="0" w:space="0" w:color="auto"/>
        <w:right w:val="none" w:sz="0" w:space="0" w:color="auto"/>
      </w:divBdr>
      <w:divsChild>
        <w:div w:id="1123116550">
          <w:marLeft w:val="0"/>
          <w:marRight w:val="0"/>
          <w:marTop w:val="0"/>
          <w:marBottom w:val="0"/>
          <w:divBdr>
            <w:top w:val="none" w:sz="0" w:space="0" w:color="auto"/>
            <w:left w:val="none" w:sz="0" w:space="0" w:color="auto"/>
            <w:bottom w:val="none" w:sz="0" w:space="0" w:color="auto"/>
            <w:right w:val="none" w:sz="0" w:space="0" w:color="auto"/>
          </w:divBdr>
          <w:divsChild>
            <w:div w:id="19270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6069">
      <w:bodyDiv w:val="1"/>
      <w:marLeft w:val="0"/>
      <w:marRight w:val="0"/>
      <w:marTop w:val="0"/>
      <w:marBottom w:val="0"/>
      <w:divBdr>
        <w:top w:val="none" w:sz="0" w:space="0" w:color="auto"/>
        <w:left w:val="none" w:sz="0" w:space="0" w:color="auto"/>
        <w:bottom w:val="none" w:sz="0" w:space="0" w:color="auto"/>
        <w:right w:val="none" w:sz="0" w:space="0" w:color="auto"/>
      </w:divBdr>
      <w:divsChild>
        <w:div w:id="120150941">
          <w:marLeft w:val="0"/>
          <w:marRight w:val="0"/>
          <w:marTop w:val="0"/>
          <w:marBottom w:val="0"/>
          <w:divBdr>
            <w:top w:val="none" w:sz="0" w:space="0" w:color="auto"/>
            <w:left w:val="none" w:sz="0" w:space="0" w:color="auto"/>
            <w:bottom w:val="none" w:sz="0" w:space="0" w:color="auto"/>
            <w:right w:val="none" w:sz="0" w:space="0" w:color="auto"/>
          </w:divBdr>
          <w:divsChild>
            <w:div w:id="751202104">
              <w:marLeft w:val="0"/>
              <w:marRight w:val="0"/>
              <w:marTop w:val="0"/>
              <w:marBottom w:val="0"/>
              <w:divBdr>
                <w:top w:val="none" w:sz="0" w:space="0" w:color="auto"/>
                <w:left w:val="none" w:sz="0" w:space="0" w:color="auto"/>
                <w:bottom w:val="none" w:sz="0" w:space="0" w:color="auto"/>
                <w:right w:val="none" w:sz="0" w:space="0" w:color="auto"/>
              </w:divBdr>
            </w:div>
            <w:div w:id="1579637228">
              <w:marLeft w:val="0"/>
              <w:marRight w:val="0"/>
              <w:marTop w:val="0"/>
              <w:marBottom w:val="0"/>
              <w:divBdr>
                <w:top w:val="none" w:sz="0" w:space="0" w:color="auto"/>
                <w:left w:val="none" w:sz="0" w:space="0" w:color="auto"/>
                <w:bottom w:val="none" w:sz="0" w:space="0" w:color="auto"/>
                <w:right w:val="none" w:sz="0" w:space="0" w:color="auto"/>
              </w:divBdr>
            </w:div>
            <w:div w:id="1679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8">
      <w:bodyDiv w:val="1"/>
      <w:marLeft w:val="0"/>
      <w:marRight w:val="0"/>
      <w:marTop w:val="0"/>
      <w:marBottom w:val="0"/>
      <w:divBdr>
        <w:top w:val="none" w:sz="0" w:space="0" w:color="auto"/>
        <w:left w:val="none" w:sz="0" w:space="0" w:color="auto"/>
        <w:bottom w:val="none" w:sz="0" w:space="0" w:color="auto"/>
        <w:right w:val="none" w:sz="0" w:space="0" w:color="auto"/>
      </w:divBdr>
      <w:divsChild>
        <w:div w:id="1329597912">
          <w:marLeft w:val="0"/>
          <w:marRight w:val="0"/>
          <w:marTop w:val="0"/>
          <w:marBottom w:val="0"/>
          <w:divBdr>
            <w:top w:val="none" w:sz="0" w:space="0" w:color="auto"/>
            <w:left w:val="none" w:sz="0" w:space="0" w:color="auto"/>
            <w:bottom w:val="none" w:sz="0" w:space="0" w:color="auto"/>
            <w:right w:val="none" w:sz="0" w:space="0" w:color="auto"/>
          </w:divBdr>
          <w:divsChild>
            <w:div w:id="251939481">
              <w:marLeft w:val="0"/>
              <w:marRight w:val="0"/>
              <w:marTop w:val="0"/>
              <w:marBottom w:val="0"/>
              <w:divBdr>
                <w:top w:val="none" w:sz="0" w:space="0" w:color="auto"/>
                <w:left w:val="none" w:sz="0" w:space="0" w:color="auto"/>
                <w:bottom w:val="none" w:sz="0" w:space="0" w:color="auto"/>
                <w:right w:val="none" w:sz="0" w:space="0" w:color="auto"/>
              </w:divBdr>
            </w:div>
            <w:div w:id="1759208354">
              <w:marLeft w:val="0"/>
              <w:marRight w:val="0"/>
              <w:marTop w:val="0"/>
              <w:marBottom w:val="0"/>
              <w:divBdr>
                <w:top w:val="none" w:sz="0" w:space="0" w:color="auto"/>
                <w:left w:val="none" w:sz="0" w:space="0" w:color="auto"/>
                <w:bottom w:val="none" w:sz="0" w:space="0" w:color="auto"/>
                <w:right w:val="none" w:sz="0" w:space="0" w:color="auto"/>
              </w:divBdr>
            </w:div>
            <w:div w:id="1378968454">
              <w:marLeft w:val="0"/>
              <w:marRight w:val="0"/>
              <w:marTop w:val="0"/>
              <w:marBottom w:val="0"/>
              <w:divBdr>
                <w:top w:val="none" w:sz="0" w:space="0" w:color="auto"/>
                <w:left w:val="none" w:sz="0" w:space="0" w:color="auto"/>
                <w:bottom w:val="none" w:sz="0" w:space="0" w:color="auto"/>
                <w:right w:val="none" w:sz="0" w:space="0" w:color="auto"/>
              </w:divBdr>
            </w:div>
            <w:div w:id="574437707">
              <w:marLeft w:val="0"/>
              <w:marRight w:val="0"/>
              <w:marTop w:val="0"/>
              <w:marBottom w:val="0"/>
              <w:divBdr>
                <w:top w:val="none" w:sz="0" w:space="0" w:color="auto"/>
                <w:left w:val="none" w:sz="0" w:space="0" w:color="auto"/>
                <w:bottom w:val="none" w:sz="0" w:space="0" w:color="auto"/>
                <w:right w:val="none" w:sz="0" w:space="0" w:color="auto"/>
              </w:divBdr>
            </w:div>
            <w:div w:id="2089963678">
              <w:marLeft w:val="0"/>
              <w:marRight w:val="0"/>
              <w:marTop w:val="0"/>
              <w:marBottom w:val="0"/>
              <w:divBdr>
                <w:top w:val="none" w:sz="0" w:space="0" w:color="auto"/>
                <w:left w:val="none" w:sz="0" w:space="0" w:color="auto"/>
                <w:bottom w:val="none" w:sz="0" w:space="0" w:color="auto"/>
                <w:right w:val="none" w:sz="0" w:space="0" w:color="auto"/>
              </w:divBdr>
            </w:div>
            <w:div w:id="1684476923">
              <w:marLeft w:val="0"/>
              <w:marRight w:val="0"/>
              <w:marTop w:val="0"/>
              <w:marBottom w:val="0"/>
              <w:divBdr>
                <w:top w:val="none" w:sz="0" w:space="0" w:color="auto"/>
                <w:left w:val="none" w:sz="0" w:space="0" w:color="auto"/>
                <w:bottom w:val="none" w:sz="0" w:space="0" w:color="auto"/>
                <w:right w:val="none" w:sz="0" w:space="0" w:color="auto"/>
              </w:divBdr>
            </w:div>
            <w:div w:id="305011122">
              <w:marLeft w:val="0"/>
              <w:marRight w:val="0"/>
              <w:marTop w:val="0"/>
              <w:marBottom w:val="0"/>
              <w:divBdr>
                <w:top w:val="none" w:sz="0" w:space="0" w:color="auto"/>
                <w:left w:val="none" w:sz="0" w:space="0" w:color="auto"/>
                <w:bottom w:val="none" w:sz="0" w:space="0" w:color="auto"/>
                <w:right w:val="none" w:sz="0" w:space="0" w:color="auto"/>
              </w:divBdr>
            </w:div>
            <w:div w:id="15055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806">
      <w:bodyDiv w:val="1"/>
      <w:marLeft w:val="0"/>
      <w:marRight w:val="0"/>
      <w:marTop w:val="0"/>
      <w:marBottom w:val="0"/>
      <w:divBdr>
        <w:top w:val="none" w:sz="0" w:space="0" w:color="auto"/>
        <w:left w:val="none" w:sz="0" w:space="0" w:color="auto"/>
        <w:bottom w:val="none" w:sz="0" w:space="0" w:color="auto"/>
        <w:right w:val="none" w:sz="0" w:space="0" w:color="auto"/>
      </w:divBdr>
      <w:divsChild>
        <w:div w:id="358699772">
          <w:marLeft w:val="360"/>
          <w:marRight w:val="0"/>
          <w:marTop w:val="200"/>
          <w:marBottom w:val="0"/>
          <w:divBdr>
            <w:top w:val="none" w:sz="0" w:space="0" w:color="auto"/>
            <w:left w:val="none" w:sz="0" w:space="0" w:color="auto"/>
            <w:bottom w:val="none" w:sz="0" w:space="0" w:color="auto"/>
            <w:right w:val="none" w:sz="0" w:space="0" w:color="auto"/>
          </w:divBdr>
        </w:div>
      </w:divsChild>
    </w:div>
    <w:div w:id="980647858">
      <w:bodyDiv w:val="1"/>
      <w:marLeft w:val="0"/>
      <w:marRight w:val="0"/>
      <w:marTop w:val="0"/>
      <w:marBottom w:val="0"/>
      <w:divBdr>
        <w:top w:val="none" w:sz="0" w:space="0" w:color="auto"/>
        <w:left w:val="none" w:sz="0" w:space="0" w:color="auto"/>
        <w:bottom w:val="none" w:sz="0" w:space="0" w:color="auto"/>
        <w:right w:val="none" w:sz="0" w:space="0" w:color="auto"/>
      </w:divBdr>
      <w:divsChild>
        <w:div w:id="1520852127">
          <w:marLeft w:val="360"/>
          <w:marRight w:val="0"/>
          <w:marTop w:val="200"/>
          <w:marBottom w:val="0"/>
          <w:divBdr>
            <w:top w:val="none" w:sz="0" w:space="0" w:color="auto"/>
            <w:left w:val="none" w:sz="0" w:space="0" w:color="auto"/>
            <w:bottom w:val="none" w:sz="0" w:space="0" w:color="auto"/>
            <w:right w:val="none" w:sz="0" w:space="0" w:color="auto"/>
          </w:divBdr>
        </w:div>
        <w:div w:id="1987978039">
          <w:marLeft w:val="360"/>
          <w:marRight w:val="0"/>
          <w:marTop w:val="200"/>
          <w:marBottom w:val="0"/>
          <w:divBdr>
            <w:top w:val="none" w:sz="0" w:space="0" w:color="auto"/>
            <w:left w:val="none" w:sz="0" w:space="0" w:color="auto"/>
            <w:bottom w:val="none" w:sz="0" w:space="0" w:color="auto"/>
            <w:right w:val="none" w:sz="0" w:space="0" w:color="auto"/>
          </w:divBdr>
        </w:div>
        <w:div w:id="589240694">
          <w:marLeft w:val="360"/>
          <w:marRight w:val="0"/>
          <w:marTop w:val="200"/>
          <w:marBottom w:val="0"/>
          <w:divBdr>
            <w:top w:val="none" w:sz="0" w:space="0" w:color="auto"/>
            <w:left w:val="none" w:sz="0" w:space="0" w:color="auto"/>
            <w:bottom w:val="none" w:sz="0" w:space="0" w:color="auto"/>
            <w:right w:val="none" w:sz="0" w:space="0" w:color="auto"/>
          </w:divBdr>
        </w:div>
        <w:div w:id="1960255054">
          <w:marLeft w:val="360"/>
          <w:marRight w:val="0"/>
          <w:marTop w:val="200"/>
          <w:marBottom w:val="0"/>
          <w:divBdr>
            <w:top w:val="none" w:sz="0" w:space="0" w:color="auto"/>
            <w:left w:val="none" w:sz="0" w:space="0" w:color="auto"/>
            <w:bottom w:val="none" w:sz="0" w:space="0" w:color="auto"/>
            <w:right w:val="none" w:sz="0" w:space="0" w:color="auto"/>
          </w:divBdr>
        </w:div>
        <w:div w:id="1769352206">
          <w:marLeft w:val="360"/>
          <w:marRight w:val="0"/>
          <w:marTop w:val="200"/>
          <w:marBottom w:val="0"/>
          <w:divBdr>
            <w:top w:val="none" w:sz="0" w:space="0" w:color="auto"/>
            <w:left w:val="none" w:sz="0" w:space="0" w:color="auto"/>
            <w:bottom w:val="none" w:sz="0" w:space="0" w:color="auto"/>
            <w:right w:val="none" w:sz="0" w:space="0" w:color="auto"/>
          </w:divBdr>
        </w:div>
      </w:divsChild>
    </w:div>
    <w:div w:id="1151025295">
      <w:bodyDiv w:val="1"/>
      <w:marLeft w:val="0"/>
      <w:marRight w:val="0"/>
      <w:marTop w:val="0"/>
      <w:marBottom w:val="0"/>
      <w:divBdr>
        <w:top w:val="none" w:sz="0" w:space="0" w:color="auto"/>
        <w:left w:val="none" w:sz="0" w:space="0" w:color="auto"/>
        <w:bottom w:val="none" w:sz="0" w:space="0" w:color="auto"/>
        <w:right w:val="none" w:sz="0" w:space="0" w:color="auto"/>
      </w:divBdr>
      <w:divsChild>
        <w:div w:id="936862555">
          <w:marLeft w:val="0"/>
          <w:marRight w:val="0"/>
          <w:marTop w:val="0"/>
          <w:marBottom w:val="0"/>
          <w:divBdr>
            <w:top w:val="none" w:sz="0" w:space="0" w:color="auto"/>
            <w:left w:val="none" w:sz="0" w:space="0" w:color="auto"/>
            <w:bottom w:val="none" w:sz="0" w:space="0" w:color="auto"/>
            <w:right w:val="none" w:sz="0" w:space="0" w:color="auto"/>
          </w:divBdr>
          <w:divsChild>
            <w:div w:id="2057509826">
              <w:marLeft w:val="0"/>
              <w:marRight w:val="0"/>
              <w:marTop w:val="0"/>
              <w:marBottom w:val="0"/>
              <w:divBdr>
                <w:top w:val="none" w:sz="0" w:space="0" w:color="auto"/>
                <w:left w:val="none" w:sz="0" w:space="0" w:color="auto"/>
                <w:bottom w:val="none" w:sz="0" w:space="0" w:color="auto"/>
                <w:right w:val="none" w:sz="0" w:space="0" w:color="auto"/>
              </w:divBdr>
            </w:div>
            <w:div w:id="1791245563">
              <w:marLeft w:val="0"/>
              <w:marRight w:val="0"/>
              <w:marTop w:val="0"/>
              <w:marBottom w:val="0"/>
              <w:divBdr>
                <w:top w:val="none" w:sz="0" w:space="0" w:color="auto"/>
                <w:left w:val="none" w:sz="0" w:space="0" w:color="auto"/>
                <w:bottom w:val="none" w:sz="0" w:space="0" w:color="auto"/>
                <w:right w:val="none" w:sz="0" w:space="0" w:color="auto"/>
              </w:divBdr>
            </w:div>
            <w:div w:id="2090693791">
              <w:marLeft w:val="0"/>
              <w:marRight w:val="0"/>
              <w:marTop w:val="0"/>
              <w:marBottom w:val="0"/>
              <w:divBdr>
                <w:top w:val="none" w:sz="0" w:space="0" w:color="auto"/>
                <w:left w:val="none" w:sz="0" w:space="0" w:color="auto"/>
                <w:bottom w:val="none" w:sz="0" w:space="0" w:color="auto"/>
                <w:right w:val="none" w:sz="0" w:space="0" w:color="auto"/>
              </w:divBdr>
            </w:div>
            <w:div w:id="544875281">
              <w:marLeft w:val="0"/>
              <w:marRight w:val="0"/>
              <w:marTop w:val="0"/>
              <w:marBottom w:val="0"/>
              <w:divBdr>
                <w:top w:val="none" w:sz="0" w:space="0" w:color="auto"/>
                <w:left w:val="none" w:sz="0" w:space="0" w:color="auto"/>
                <w:bottom w:val="none" w:sz="0" w:space="0" w:color="auto"/>
                <w:right w:val="none" w:sz="0" w:space="0" w:color="auto"/>
              </w:divBdr>
            </w:div>
            <w:div w:id="1359159497">
              <w:marLeft w:val="0"/>
              <w:marRight w:val="0"/>
              <w:marTop w:val="0"/>
              <w:marBottom w:val="0"/>
              <w:divBdr>
                <w:top w:val="none" w:sz="0" w:space="0" w:color="auto"/>
                <w:left w:val="none" w:sz="0" w:space="0" w:color="auto"/>
                <w:bottom w:val="none" w:sz="0" w:space="0" w:color="auto"/>
                <w:right w:val="none" w:sz="0" w:space="0" w:color="auto"/>
              </w:divBdr>
            </w:div>
            <w:div w:id="1566646028">
              <w:marLeft w:val="0"/>
              <w:marRight w:val="0"/>
              <w:marTop w:val="0"/>
              <w:marBottom w:val="0"/>
              <w:divBdr>
                <w:top w:val="none" w:sz="0" w:space="0" w:color="auto"/>
                <w:left w:val="none" w:sz="0" w:space="0" w:color="auto"/>
                <w:bottom w:val="none" w:sz="0" w:space="0" w:color="auto"/>
                <w:right w:val="none" w:sz="0" w:space="0" w:color="auto"/>
              </w:divBdr>
            </w:div>
            <w:div w:id="281116418">
              <w:marLeft w:val="0"/>
              <w:marRight w:val="0"/>
              <w:marTop w:val="0"/>
              <w:marBottom w:val="0"/>
              <w:divBdr>
                <w:top w:val="none" w:sz="0" w:space="0" w:color="auto"/>
                <w:left w:val="none" w:sz="0" w:space="0" w:color="auto"/>
                <w:bottom w:val="none" w:sz="0" w:space="0" w:color="auto"/>
                <w:right w:val="none" w:sz="0" w:space="0" w:color="auto"/>
              </w:divBdr>
            </w:div>
            <w:div w:id="684329328">
              <w:marLeft w:val="0"/>
              <w:marRight w:val="0"/>
              <w:marTop w:val="0"/>
              <w:marBottom w:val="0"/>
              <w:divBdr>
                <w:top w:val="none" w:sz="0" w:space="0" w:color="auto"/>
                <w:left w:val="none" w:sz="0" w:space="0" w:color="auto"/>
                <w:bottom w:val="none" w:sz="0" w:space="0" w:color="auto"/>
                <w:right w:val="none" w:sz="0" w:space="0" w:color="auto"/>
              </w:divBdr>
            </w:div>
            <w:div w:id="478155140">
              <w:marLeft w:val="0"/>
              <w:marRight w:val="0"/>
              <w:marTop w:val="0"/>
              <w:marBottom w:val="0"/>
              <w:divBdr>
                <w:top w:val="none" w:sz="0" w:space="0" w:color="auto"/>
                <w:left w:val="none" w:sz="0" w:space="0" w:color="auto"/>
                <w:bottom w:val="none" w:sz="0" w:space="0" w:color="auto"/>
                <w:right w:val="none" w:sz="0" w:space="0" w:color="auto"/>
              </w:divBdr>
            </w:div>
            <w:div w:id="2833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436">
      <w:bodyDiv w:val="1"/>
      <w:marLeft w:val="0"/>
      <w:marRight w:val="0"/>
      <w:marTop w:val="0"/>
      <w:marBottom w:val="0"/>
      <w:divBdr>
        <w:top w:val="none" w:sz="0" w:space="0" w:color="auto"/>
        <w:left w:val="none" w:sz="0" w:space="0" w:color="auto"/>
        <w:bottom w:val="none" w:sz="0" w:space="0" w:color="auto"/>
        <w:right w:val="none" w:sz="0" w:space="0" w:color="auto"/>
      </w:divBdr>
      <w:divsChild>
        <w:div w:id="1284382651">
          <w:marLeft w:val="0"/>
          <w:marRight w:val="0"/>
          <w:marTop w:val="0"/>
          <w:marBottom w:val="0"/>
          <w:divBdr>
            <w:top w:val="none" w:sz="0" w:space="0" w:color="auto"/>
            <w:left w:val="none" w:sz="0" w:space="0" w:color="auto"/>
            <w:bottom w:val="none" w:sz="0" w:space="0" w:color="auto"/>
            <w:right w:val="none" w:sz="0" w:space="0" w:color="auto"/>
          </w:divBdr>
          <w:divsChild>
            <w:div w:id="733620939">
              <w:marLeft w:val="0"/>
              <w:marRight w:val="0"/>
              <w:marTop w:val="0"/>
              <w:marBottom w:val="0"/>
              <w:divBdr>
                <w:top w:val="none" w:sz="0" w:space="0" w:color="auto"/>
                <w:left w:val="none" w:sz="0" w:space="0" w:color="auto"/>
                <w:bottom w:val="none" w:sz="0" w:space="0" w:color="auto"/>
                <w:right w:val="none" w:sz="0" w:space="0" w:color="auto"/>
              </w:divBdr>
            </w:div>
            <w:div w:id="1185944439">
              <w:marLeft w:val="0"/>
              <w:marRight w:val="0"/>
              <w:marTop w:val="0"/>
              <w:marBottom w:val="0"/>
              <w:divBdr>
                <w:top w:val="none" w:sz="0" w:space="0" w:color="auto"/>
                <w:left w:val="none" w:sz="0" w:space="0" w:color="auto"/>
                <w:bottom w:val="none" w:sz="0" w:space="0" w:color="auto"/>
                <w:right w:val="none" w:sz="0" w:space="0" w:color="auto"/>
              </w:divBdr>
            </w:div>
            <w:div w:id="1296524913">
              <w:marLeft w:val="0"/>
              <w:marRight w:val="0"/>
              <w:marTop w:val="0"/>
              <w:marBottom w:val="0"/>
              <w:divBdr>
                <w:top w:val="none" w:sz="0" w:space="0" w:color="auto"/>
                <w:left w:val="none" w:sz="0" w:space="0" w:color="auto"/>
                <w:bottom w:val="none" w:sz="0" w:space="0" w:color="auto"/>
                <w:right w:val="none" w:sz="0" w:space="0" w:color="auto"/>
              </w:divBdr>
            </w:div>
            <w:div w:id="752121158">
              <w:marLeft w:val="0"/>
              <w:marRight w:val="0"/>
              <w:marTop w:val="0"/>
              <w:marBottom w:val="0"/>
              <w:divBdr>
                <w:top w:val="none" w:sz="0" w:space="0" w:color="auto"/>
                <w:left w:val="none" w:sz="0" w:space="0" w:color="auto"/>
                <w:bottom w:val="none" w:sz="0" w:space="0" w:color="auto"/>
                <w:right w:val="none" w:sz="0" w:space="0" w:color="auto"/>
              </w:divBdr>
            </w:div>
            <w:div w:id="972910775">
              <w:marLeft w:val="0"/>
              <w:marRight w:val="0"/>
              <w:marTop w:val="0"/>
              <w:marBottom w:val="0"/>
              <w:divBdr>
                <w:top w:val="none" w:sz="0" w:space="0" w:color="auto"/>
                <w:left w:val="none" w:sz="0" w:space="0" w:color="auto"/>
                <w:bottom w:val="none" w:sz="0" w:space="0" w:color="auto"/>
                <w:right w:val="none" w:sz="0" w:space="0" w:color="auto"/>
              </w:divBdr>
            </w:div>
            <w:div w:id="1360662887">
              <w:marLeft w:val="0"/>
              <w:marRight w:val="0"/>
              <w:marTop w:val="0"/>
              <w:marBottom w:val="0"/>
              <w:divBdr>
                <w:top w:val="none" w:sz="0" w:space="0" w:color="auto"/>
                <w:left w:val="none" w:sz="0" w:space="0" w:color="auto"/>
                <w:bottom w:val="none" w:sz="0" w:space="0" w:color="auto"/>
                <w:right w:val="none" w:sz="0" w:space="0" w:color="auto"/>
              </w:divBdr>
            </w:div>
            <w:div w:id="935134605">
              <w:marLeft w:val="0"/>
              <w:marRight w:val="0"/>
              <w:marTop w:val="0"/>
              <w:marBottom w:val="0"/>
              <w:divBdr>
                <w:top w:val="none" w:sz="0" w:space="0" w:color="auto"/>
                <w:left w:val="none" w:sz="0" w:space="0" w:color="auto"/>
                <w:bottom w:val="none" w:sz="0" w:space="0" w:color="auto"/>
                <w:right w:val="none" w:sz="0" w:space="0" w:color="auto"/>
              </w:divBdr>
            </w:div>
            <w:div w:id="1949727682">
              <w:marLeft w:val="0"/>
              <w:marRight w:val="0"/>
              <w:marTop w:val="0"/>
              <w:marBottom w:val="0"/>
              <w:divBdr>
                <w:top w:val="none" w:sz="0" w:space="0" w:color="auto"/>
                <w:left w:val="none" w:sz="0" w:space="0" w:color="auto"/>
                <w:bottom w:val="none" w:sz="0" w:space="0" w:color="auto"/>
                <w:right w:val="none" w:sz="0" w:space="0" w:color="auto"/>
              </w:divBdr>
            </w:div>
            <w:div w:id="2070348363">
              <w:marLeft w:val="0"/>
              <w:marRight w:val="0"/>
              <w:marTop w:val="0"/>
              <w:marBottom w:val="0"/>
              <w:divBdr>
                <w:top w:val="none" w:sz="0" w:space="0" w:color="auto"/>
                <w:left w:val="none" w:sz="0" w:space="0" w:color="auto"/>
                <w:bottom w:val="none" w:sz="0" w:space="0" w:color="auto"/>
                <w:right w:val="none" w:sz="0" w:space="0" w:color="auto"/>
              </w:divBdr>
            </w:div>
            <w:div w:id="30112709">
              <w:marLeft w:val="0"/>
              <w:marRight w:val="0"/>
              <w:marTop w:val="0"/>
              <w:marBottom w:val="0"/>
              <w:divBdr>
                <w:top w:val="none" w:sz="0" w:space="0" w:color="auto"/>
                <w:left w:val="none" w:sz="0" w:space="0" w:color="auto"/>
                <w:bottom w:val="none" w:sz="0" w:space="0" w:color="auto"/>
                <w:right w:val="none" w:sz="0" w:space="0" w:color="auto"/>
              </w:divBdr>
            </w:div>
            <w:div w:id="1570336510">
              <w:marLeft w:val="0"/>
              <w:marRight w:val="0"/>
              <w:marTop w:val="0"/>
              <w:marBottom w:val="0"/>
              <w:divBdr>
                <w:top w:val="none" w:sz="0" w:space="0" w:color="auto"/>
                <w:left w:val="none" w:sz="0" w:space="0" w:color="auto"/>
                <w:bottom w:val="none" w:sz="0" w:space="0" w:color="auto"/>
                <w:right w:val="none" w:sz="0" w:space="0" w:color="auto"/>
              </w:divBdr>
            </w:div>
            <w:div w:id="977690764">
              <w:marLeft w:val="0"/>
              <w:marRight w:val="0"/>
              <w:marTop w:val="0"/>
              <w:marBottom w:val="0"/>
              <w:divBdr>
                <w:top w:val="none" w:sz="0" w:space="0" w:color="auto"/>
                <w:left w:val="none" w:sz="0" w:space="0" w:color="auto"/>
                <w:bottom w:val="none" w:sz="0" w:space="0" w:color="auto"/>
                <w:right w:val="none" w:sz="0" w:space="0" w:color="auto"/>
              </w:divBdr>
            </w:div>
            <w:div w:id="71317554">
              <w:marLeft w:val="0"/>
              <w:marRight w:val="0"/>
              <w:marTop w:val="0"/>
              <w:marBottom w:val="0"/>
              <w:divBdr>
                <w:top w:val="none" w:sz="0" w:space="0" w:color="auto"/>
                <w:left w:val="none" w:sz="0" w:space="0" w:color="auto"/>
                <w:bottom w:val="none" w:sz="0" w:space="0" w:color="auto"/>
                <w:right w:val="none" w:sz="0" w:space="0" w:color="auto"/>
              </w:divBdr>
            </w:div>
            <w:div w:id="2095004285">
              <w:marLeft w:val="0"/>
              <w:marRight w:val="0"/>
              <w:marTop w:val="0"/>
              <w:marBottom w:val="0"/>
              <w:divBdr>
                <w:top w:val="none" w:sz="0" w:space="0" w:color="auto"/>
                <w:left w:val="none" w:sz="0" w:space="0" w:color="auto"/>
                <w:bottom w:val="none" w:sz="0" w:space="0" w:color="auto"/>
                <w:right w:val="none" w:sz="0" w:space="0" w:color="auto"/>
              </w:divBdr>
            </w:div>
            <w:div w:id="1623223377">
              <w:marLeft w:val="0"/>
              <w:marRight w:val="0"/>
              <w:marTop w:val="0"/>
              <w:marBottom w:val="0"/>
              <w:divBdr>
                <w:top w:val="none" w:sz="0" w:space="0" w:color="auto"/>
                <w:left w:val="none" w:sz="0" w:space="0" w:color="auto"/>
                <w:bottom w:val="none" w:sz="0" w:space="0" w:color="auto"/>
                <w:right w:val="none" w:sz="0" w:space="0" w:color="auto"/>
              </w:divBdr>
            </w:div>
            <w:div w:id="402720192">
              <w:marLeft w:val="0"/>
              <w:marRight w:val="0"/>
              <w:marTop w:val="0"/>
              <w:marBottom w:val="0"/>
              <w:divBdr>
                <w:top w:val="none" w:sz="0" w:space="0" w:color="auto"/>
                <w:left w:val="none" w:sz="0" w:space="0" w:color="auto"/>
                <w:bottom w:val="none" w:sz="0" w:space="0" w:color="auto"/>
                <w:right w:val="none" w:sz="0" w:space="0" w:color="auto"/>
              </w:divBdr>
            </w:div>
            <w:div w:id="841628812">
              <w:marLeft w:val="0"/>
              <w:marRight w:val="0"/>
              <w:marTop w:val="0"/>
              <w:marBottom w:val="0"/>
              <w:divBdr>
                <w:top w:val="none" w:sz="0" w:space="0" w:color="auto"/>
                <w:left w:val="none" w:sz="0" w:space="0" w:color="auto"/>
                <w:bottom w:val="none" w:sz="0" w:space="0" w:color="auto"/>
                <w:right w:val="none" w:sz="0" w:space="0" w:color="auto"/>
              </w:divBdr>
            </w:div>
            <w:div w:id="1629706731">
              <w:marLeft w:val="0"/>
              <w:marRight w:val="0"/>
              <w:marTop w:val="0"/>
              <w:marBottom w:val="0"/>
              <w:divBdr>
                <w:top w:val="none" w:sz="0" w:space="0" w:color="auto"/>
                <w:left w:val="none" w:sz="0" w:space="0" w:color="auto"/>
                <w:bottom w:val="none" w:sz="0" w:space="0" w:color="auto"/>
                <w:right w:val="none" w:sz="0" w:space="0" w:color="auto"/>
              </w:divBdr>
            </w:div>
            <w:div w:id="637998546">
              <w:marLeft w:val="0"/>
              <w:marRight w:val="0"/>
              <w:marTop w:val="0"/>
              <w:marBottom w:val="0"/>
              <w:divBdr>
                <w:top w:val="none" w:sz="0" w:space="0" w:color="auto"/>
                <w:left w:val="none" w:sz="0" w:space="0" w:color="auto"/>
                <w:bottom w:val="none" w:sz="0" w:space="0" w:color="auto"/>
                <w:right w:val="none" w:sz="0" w:space="0" w:color="auto"/>
              </w:divBdr>
            </w:div>
            <w:div w:id="696782106">
              <w:marLeft w:val="0"/>
              <w:marRight w:val="0"/>
              <w:marTop w:val="0"/>
              <w:marBottom w:val="0"/>
              <w:divBdr>
                <w:top w:val="none" w:sz="0" w:space="0" w:color="auto"/>
                <w:left w:val="none" w:sz="0" w:space="0" w:color="auto"/>
                <w:bottom w:val="none" w:sz="0" w:space="0" w:color="auto"/>
                <w:right w:val="none" w:sz="0" w:space="0" w:color="auto"/>
              </w:divBdr>
            </w:div>
            <w:div w:id="7093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685">
      <w:bodyDiv w:val="1"/>
      <w:marLeft w:val="0"/>
      <w:marRight w:val="0"/>
      <w:marTop w:val="0"/>
      <w:marBottom w:val="0"/>
      <w:divBdr>
        <w:top w:val="none" w:sz="0" w:space="0" w:color="auto"/>
        <w:left w:val="none" w:sz="0" w:space="0" w:color="auto"/>
        <w:bottom w:val="none" w:sz="0" w:space="0" w:color="auto"/>
        <w:right w:val="none" w:sz="0" w:space="0" w:color="auto"/>
      </w:divBdr>
      <w:divsChild>
        <w:div w:id="774835867">
          <w:marLeft w:val="0"/>
          <w:marRight w:val="0"/>
          <w:marTop w:val="0"/>
          <w:marBottom w:val="0"/>
          <w:divBdr>
            <w:top w:val="none" w:sz="0" w:space="0" w:color="auto"/>
            <w:left w:val="none" w:sz="0" w:space="0" w:color="auto"/>
            <w:bottom w:val="none" w:sz="0" w:space="0" w:color="auto"/>
            <w:right w:val="none" w:sz="0" w:space="0" w:color="auto"/>
          </w:divBdr>
          <w:divsChild>
            <w:div w:id="15658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187">
      <w:bodyDiv w:val="1"/>
      <w:marLeft w:val="0"/>
      <w:marRight w:val="0"/>
      <w:marTop w:val="0"/>
      <w:marBottom w:val="0"/>
      <w:divBdr>
        <w:top w:val="none" w:sz="0" w:space="0" w:color="auto"/>
        <w:left w:val="none" w:sz="0" w:space="0" w:color="auto"/>
        <w:bottom w:val="none" w:sz="0" w:space="0" w:color="auto"/>
        <w:right w:val="none" w:sz="0" w:space="0" w:color="auto"/>
      </w:divBdr>
      <w:divsChild>
        <w:div w:id="1985117898">
          <w:marLeft w:val="0"/>
          <w:marRight w:val="0"/>
          <w:marTop w:val="0"/>
          <w:marBottom w:val="0"/>
          <w:divBdr>
            <w:top w:val="none" w:sz="0" w:space="0" w:color="auto"/>
            <w:left w:val="none" w:sz="0" w:space="0" w:color="auto"/>
            <w:bottom w:val="none" w:sz="0" w:space="0" w:color="auto"/>
            <w:right w:val="none" w:sz="0" w:space="0" w:color="auto"/>
          </w:divBdr>
          <w:divsChild>
            <w:div w:id="1610893407">
              <w:marLeft w:val="0"/>
              <w:marRight w:val="0"/>
              <w:marTop w:val="0"/>
              <w:marBottom w:val="0"/>
              <w:divBdr>
                <w:top w:val="none" w:sz="0" w:space="0" w:color="auto"/>
                <w:left w:val="none" w:sz="0" w:space="0" w:color="auto"/>
                <w:bottom w:val="none" w:sz="0" w:space="0" w:color="auto"/>
                <w:right w:val="none" w:sz="0" w:space="0" w:color="auto"/>
              </w:divBdr>
            </w:div>
            <w:div w:id="80489020">
              <w:marLeft w:val="0"/>
              <w:marRight w:val="0"/>
              <w:marTop w:val="0"/>
              <w:marBottom w:val="0"/>
              <w:divBdr>
                <w:top w:val="none" w:sz="0" w:space="0" w:color="auto"/>
                <w:left w:val="none" w:sz="0" w:space="0" w:color="auto"/>
                <w:bottom w:val="none" w:sz="0" w:space="0" w:color="auto"/>
                <w:right w:val="none" w:sz="0" w:space="0" w:color="auto"/>
              </w:divBdr>
            </w:div>
            <w:div w:id="1601912398">
              <w:marLeft w:val="0"/>
              <w:marRight w:val="0"/>
              <w:marTop w:val="0"/>
              <w:marBottom w:val="0"/>
              <w:divBdr>
                <w:top w:val="none" w:sz="0" w:space="0" w:color="auto"/>
                <w:left w:val="none" w:sz="0" w:space="0" w:color="auto"/>
                <w:bottom w:val="none" w:sz="0" w:space="0" w:color="auto"/>
                <w:right w:val="none" w:sz="0" w:space="0" w:color="auto"/>
              </w:divBdr>
            </w:div>
            <w:div w:id="12703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902">
      <w:bodyDiv w:val="1"/>
      <w:marLeft w:val="0"/>
      <w:marRight w:val="0"/>
      <w:marTop w:val="0"/>
      <w:marBottom w:val="0"/>
      <w:divBdr>
        <w:top w:val="none" w:sz="0" w:space="0" w:color="auto"/>
        <w:left w:val="none" w:sz="0" w:space="0" w:color="auto"/>
        <w:bottom w:val="none" w:sz="0" w:space="0" w:color="auto"/>
        <w:right w:val="none" w:sz="0" w:space="0" w:color="auto"/>
      </w:divBdr>
      <w:divsChild>
        <w:div w:id="1280335694">
          <w:marLeft w:val="0"/>
          <w:marRight w:val="0"/>
          <w:marTop w:val="0"/>
          <w:marBottom w:val="0"/>
          <w:divBdr>
            <w:top w:val="none" w:sz="0" w:space="0" w:color="auto"/>
            <w:left w:val="none" w:sz="0" w:space="0" w:color="auto"/>
            <w:bottom w:val="none" w:sz="0" w:space="0" w:color="auto"/>
            <w:right w:val="none" w:sz="0" w:space="0" w:color="auto"/>
          </w:divBdr>
          <w:divsChild>
            <w:div w:id="1035235303">
              <w:marLeft w:val="0"/>
              <w:marRight w:val="0"/>
              <w:marTop w:val="0"/>
              <w:marBottom w:val="0"/>
              <w:divBdr>
                <w:top w:val="none" w:sz="0" w:space="0" w:color="auto"/>
                <w:left w:val="none" w:sz="0" w:space="0" w:color="auto"/>
                <w:bottom w:val="none" w:sz="0" w:space="0" w:color="auto"/>
                <w:right w:val="none" w:sz="0" w:space="0" w:color="auto"/>
              </w:divBdr>
            </w:div>
            <w:div w:id="484325770">
              <w:marLeft w:val="0"/>
              <w:marRight w:val="0"/>
              <w:marTop w:val="0"/>
              <w:marBottom w:val="0"/>
              <w:divBdr>
                <w:top w:val="none" w:sz="0" w:space="0" w:color="auto"/>
                <w:left w:val="none" w:sz="0" w:space="0" w:color="auto"/>
                <w:bottom w:val="none" w:sz="0" w:space="0" w:color="auto"/>
                <w:right w:val="none" w:sz="0" w:space="0" w:color="auto"/>
              </w:divBdr>
            </w:div>
            <w:div w:id="143157247">
              <w:marLeft w:val="0"/>
              <w:marRight w:val="0"/>
              <w:marTop w:val="0"/>
              <w:marBottom w:val="0"/>
              <w:divBdr>
                <w:top w:val="none" w:sz="0" w:space="0" w:color="auto"/>
                <w:left w:val="none" w:sz="0" w:space="0" w:color="auto"/>
                <w:bottom w:val="none" w:sz="0" w:space="0" w:color="auto"/>
                <w:right w:val="none" w:sz="0" w:space="0" w:color="auto"/>
              </w:divBdr>
            </w:div>
            <w:div w:id="12865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7729">
      <w:bodyDiv w:val="1"/>
      <w:marLeft w:val="0"/>
      <w:marRight w:val="0"/>
      <w:marTop w:val="0"/>
      <w:marBottom w:val="0"/>
      <w:divBdr>
        <w:top w:val="none" w:sz="0" w:space="0" w:color="auto"/>
        <w:left w:val="none" w:sz="0" w:space="0" w:color="auto"/>
        <w:bottom w:val="none" w:sz="0" w:space="0" w:color="auto"/>
        <w:right w:val="none" w:sz="0" w:space="0" w:color="auto"/>
      </w:divBdr>
      <w:divsChild>
        <w:div w:id="2024815669">
          <w:marLeft w:val="0"/>
          <w:marRight w:val="0"/>
          <w:marTop w:val="0"/>
          <w:marBottom w:val="0"/>
          <w:divBdr>
            <w:top w:val="none" w:sz="0" w:space="0" w:color="auto"/>
            <w:left w:val="none" w:sz="0" w:space="0" w:color="auto"/>
            <w:bottom w:val="none" w:sz="0" w:space="0" w:color="auto"/>
            <w:right w:val="none" w:sz="0" w:space="0" w:color="auto"/>
          </w:divBdr>
          <w:divsChild>
            <w:div w:id="10350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110">
      <w:bodyDiv w:val="1"/>
      <w:marLeft w:val="0"/>
      <w:marRight w:val="0"/>
      <w:marTop w:val="0"/>
      <w:marBottom w:val="0"/>
      <w:divBdr>
        <w:top w:val="none" w:sz="0" w:space="0" w:color="auto"/>
        <w:left w:val="none" w:sz="0" w:space="0" w:color="auto"/>
        <w:bottom w:val="none" w:sz="0" w:space="0" w:color="auto"/>
        <w:right w:val="none" w:sz="0" w:space="0" w:color="auto"/>
      </w:divBdr>
      <w:divsChild>
        <w:div w:id="435443347">
          <w:marLeft w:val="0"/>
          <w:marRight w:val="0"/>
          <w:marTop w:val="0"/>
          <w:marBottom w:val="0"/>
          <w:divBdr>
            <w:top w:val="none" w:sz="0" w:space="0" w:color="auto"/>
            <w:left w:val="none" w:sz="0" w:space="0" w:color="auto"/>
            <w:bottom w:val="none" w:sz="0" w:space="0" w:color="auto"/>
            <w:right w:val="none" w:sz="0" w:space="0" w:color="auto"/>
          </w:divBdr>
          <w:divsChild>
            <w:div w:id="847795454">
              <w:marLeft w:val="0"/>
              <w:marRight w:val="0"/>
              <w:marTop w:val="0"/>
              <w:marBottom w:val="0"/>
              <w:divBdr>
                <w:top w:val="none" w:sz="0" w:space="0" w:color="auto"/>
                <w:left w:val="none" w:sz="0" w:space="0" w:color="auto"/>
                <w:bottom w:val="none" w:sz="0" w:space="0" w:color="auto"/>
                <w:right w:val="none" w:sz="0" w:space="0" w:color="auto"/>
              </w:divBdr>
            </w:div>
            <w:div w:id="1042904923">
              <w:marLeft w:val="0"/>
              <w:marRight w:val="0"/>
              <w:marTop w:val="0"/>
              <w:marBottom w:val="0"/>
              <w:divBdr>
                <w:top w:val="none" w:sz="0" w:space="0" w:color="auto"/>
                <w:left w:val="none" w:sz="0" w:space="0" w:color="auto"/>
                <w:bottom w:val="none" w:sz="0" w:space="0" w:color="auto"/>
                <w:right w:val="none" w:sz="0" w:space="0" w:color="auto"/>
              </w:divBdr>
            </w:div>
            <w:div w:id="83653318">
              <w:marLeft w:val="0"/>
              <w:marRight w:val="0"/>
              <w:marTop w:val="0"/>
              <w:marBottom w:val="0"/>
              <w:divBdr>
                <w:top w:val="none" w:sz="0" w:space="0" w:color="auto"/>
                <w:left w:val="none" w:sz="0" w:space="0" w:color="auto"/>
                <w:bottom w:val="none" w:sz="0" w:space="0" w:color="auto"/>
                <w:right w:val="none" w:sz="0" w:space="0" w:color="auto"/>
              </w:divBdr>
            </w:div>
            <w:div w:id="911696690">
              <w:marLeft w:val="0"/>
              <w:marRight w:val="0"/>
              <w:marTop w:val="0"/>
              <w:marBottom w:val="0"/>
              <w:divBdr>
                <w:top w:val="none" w:sz="0" w:space="0" w:color="auto"/>
                <w:left w:val="none" w:sz="0" w:space="0" w:color="auto"/>
                <w:bottom w:val="none" w:sz="0" w:space="0" w:color="auto"/>
                <w:right w:val="none" w:sz="0" w:space="0" w:color="auto"/>
              </w:divBdr>
            </w:div>
            <w:div w:id="406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675">
      <w:bodyDiv w:val="1"/>
      <w:marLeft w:val="0"/>
      <w:marRight w:val="0"/>
      <w:marTop w:val="0"/>
      <w:marBottom w:val="0"/>
      <w:divBdr>
        <w:top w:val="none" w:sz="0" w:space="0" w:color="auto"/>
        <w:left w:val="none" w:sz="0" w:space="0" w:color="auto"/>
        <w:bottom w:val="none" w:sz="0" w:space="0" w:color="auto"/>
        <w:right w:val="none" w:sz="0" w:space="0" w:color="auto"/>
      </w:divBdr>
      <w:divsChild>
        <w:div w:id="1207178748">
          <w:marLeft w:val="0"/>
          <w:marRight w:val="0"/>
          <w:marTop w:val="0"/>
          <w:marBottom w:val="0"/>
          <w:divBdr>
            <w:top w:val="none" w:sz="0" w:space="0" w:color="auto"/>
            <w:left w:val="none" w:sz="0" w:space="0" w:color="auto"/>
            <w:bottom w:val="none" w:sz="0" w:space="0" w:color="auto"/>
            <w:right w:val="none" w:sz="0" w:space="0" w:color="auto"/>
          </w:divBdr>
          <w:divsChild>
            <w:div w:id="412556318">
              <w:marLeft w:val="0"/>
              <w:marRight w:val="0"/>
              <w:marTop w:val="0"/>
              <w:marBottom w:val="0"/>
              <w:divBdr>
                <w:top w:val="none" w:sz="0" w:space="0" w:color="auto"/>
                <w:left w:val="none" w:sz="0" w:space="0" w:color="auto"/>
                <w:bottom w:val="none" w:sz="0" w:space="0" w:color="auto"/>
                <w:right w:val="none" w:sz="0" w:space="0" w:color="auto"/>
              </w:divBdr>
            </w:div>
            <w:div w:id="742800060">
              <w:marLeft w:val="0"/>
              <w:marRight w:val="0"/>
              <w:marTop w:val="0"/>
              <w:marBottom w:val="0"/>
              <w:divBdr>
                <w:top w:val="none" w:sz="0" w:space="0" w:color="auto"/>
                <w:left w:val="none" w:sz="0" w:space="0" w:color="auto"/>
                <w:bottom w:val="none" w:sz="0" w:space="0" w:color="auto"/>
                <w:right w:val="none" w:sz="0" w:space="0" w:color="auto"/>
              </w:divBdr>
            </w:div>
            <w:div w:id="1247377761">
              <w:marLeft w:val="0"/>
              <w:marRight w:val="0"/>
              <w:marTop w:val="0"/>
              <w:marBottom w:val="0"/>
              <w:divBdr>
                <w:top w:val="none" w:sz="0" w:space="0" w:color="auto"/>
                <w:left w:val="none" w:sz="0" w:space="0" w:color="auto"/>
                <w:bottom w:val="none" w:sz="0" w:space="0" w:color="auto"/>
                <w:right w:val="none" w:sz="0" w:space="0" w:color="auto"/>
              </w:divBdr>
            </w:div>
            <w:div w:id="569343898">
              <w:marLeft w:val="0"/>
              <w:marRight w:val="0"/>
              <w:marTop w:val="0"/>
              <w:marBottom w:val="0"/>
              <w:divBdr>
                <w:top w:val="none" w:sz="0" w:space="0" w:color="auto"/>
                <w:left w:val="none" w:sz="0" w:space="0" w:color="auto"/>
                <w:bottom w:val="none" w:sz="0" w:space="0" w:color="auto"/>
                <w:right w:val="none" w:sz="0" w:space="0" w:color="auto"/>
              </w:divBdr>
            </w:div>
            <w:div w:id="1512719513">
              <w:marLeft w:val="0"/>
              <w:marRight w:val="0"/>
              <w:marTop w:val="0"/>
              <w:marBottom w:val="0"/>
              <w:divBdr>
                <w:top w:val="none" w:sz="0" w:space="0" w:color="auto"/>
                <w:left w:val="none" w:sz="0" w:space="0" w:color="auto"/>
                <w:bottom w:val="none" w:sz="0" w:space="0" w:color="auto"/>
                <w:right w:val="none" w:sz="0" w:space="0" w:color="auto"/>
              </w:divBdr>
            </w:div>
            <w:div w:id="977996845">
              <w:marLeft w:val="0"/>
              <w:marRight w:val="0"/>
              <w:marTop w:val="0"/>
              <w:marBottom w:val="0"/>
              <w:divBdr>
                <w:top w:val="none" w:sz="0" w:space="0" w:color="auto"/>
                <w:left w:val="none" w:sz="0" w:space="0" w:color="auto"/>
                <w:bottom w:val="none" w:sz="0" w:space="0" w:color="auto"/>
                <w:right w:val="none" w:sz="0" w:space="0" w:color="auto"/>
              </w:divBdr>
            </w:div>
            <w:div w:id="9504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249">
      <w:bodyDiv w:val="1"/>
      <w:marLeft w:val="0"/>
      <w:marRight w:val="0"/>
      <w:marTop w:val="0"/>
      <w:marBottom w:val="0"/>
      <w:divBdr>
        <w:top w:val="none" w:sz="0" w:space="0" w:color="auto"/>
        <w:left w:val="none" w:sz="0" w:space="0" w:color="auto"/>
        <w:bottom w:val="none" w:sz="0" w:space="0" w:color="auto"/>
        <w:right w:val="none" w:sz="0" w:space="0" w:color="auto"/>
      </w:divBdr>
      <w:divsChild>
        <w:div w:id="1100376761">
          <w:marLeft w:val="0"/>
          <w:marRight w:val="0"/>
          <w:marTop w:val="0"/>
          <w:marBottom w:val="0"/>
          <w:divBdr>
            <w:top w:val="none" w:sz="0" w:space="0" w:color="auto"/>
            <w:left w:val="none" w:sz="0" w:space="0" w:color="auto"/>
            <w:bottom w:val="none" w:sz="0" w:space="0" w:color="auto"/>
            <w:right w:val="none" w:sz="0" w:space="0" w:color="auto"/>
          </w:divBdr>
          <w:divsChild>
            <w:div w:id="2052460431">
              <w:marLeft w:val="0"/>
              <w:marRight w:val="0"/>
              <w:marTop w:val="0"/>
              <w:marBottom w:val="0"/>
              <w:divBdr>
                <w:top w:val="none" w:sz="0" w:space="0" w:color="auto"/>
                <w:left w:val="none" w:sz="0" w:space="0" w:color="auto"/>
                <w:bottom w:val="none" w:sz="0" w:space="0" w:color="auto"/>
                <w:right w:val="none" w:sz="0" w:space="0" w:color="auto"/>
              </w:divBdr>
            </w:div>
            <w:div w:id="1905530990">
              <w:marLeft w:val="0"/>
              <w:marRight w:val="0"/>
              <w:marTop w:val="0"/>
              <w:marBottom w:val="0"/>
              <w:divBdr>
                <w:top w:val="none" w:sz="0" w:space="0" w:color="auto"/>
                <w:left w:val="none" w:sz="0" w:space="0" w:color="auto"/>
                <w:bottom w:val="none" w:sz="0" w:space="0" w:color="auto"/>
                <w:right w:val="none" w:sz="0" w:space="0" w:color="auto"/>
              </w:divBdr>
            </w:div>
            <w:div w:id="1049761879">
              <w:marLeft w:val="0"/>
              <w:marRight w:val="0"/>
              <w:marTop w:val="0"/>
              <w:marBottom w:val="0"/>
              <w:divBdr>
                <w:top w:val="none" w:sz="0" w:space="0" w:color="auto"/>
                <w:left w:val="none" w:sz="0" w:space="0" w:color="auto"/>
                <w:bottom w:val="none" w:sz="0" w:space="0" w:color="auto"/>
                <w:right w:val="none" w:sz="0" w:space="0" w:color="auto"/>
              </w:divBdr>
            </w:div>
            <w:div w:id="1442602261">
              <w:marLeft w:val="0"/>
              <w:marRight w:val="0"/>
              <w:marTop w:val="0"/>
              <w:marBottom w:val="0"/>
              <w:divBdr>
                <w:top w:val="none" w:sz="0" w:space="0" w:color="auto"/>
                <w:left w:val="none" w:sz="0" w:space="0" w:color="auto"/>
                <w:bottom w:val="none" w:sz="0" w:space="0" w:color="auto"/>
                <w:right w:val="none" w:sz="0" w:space="0" w:color="auto"/>
              </w:divBdr>
            </w:div>
            <w:div w:id="507524367">
              <w:marLeft w:val="0"/>
              <w:marRight w:val="0"/>
              <w:marTop w:val="0"/>
              <w:marBottom w:val="0"/>
              <w:divBdr>
                <w:top w:val="none" w:sz="0" w:space="0" w:color="auto"/>
                <w:left w:val="none" w:sz="0" w:space="0" w:color="auto"/>
                <w:bottom w:val="none" w:sz="0" w:space="0" w:color="auto"/>
                <w:right w:val="none" w:sz="0" w:space="0" w:color="auto"/>
              </w:divBdr>
            </w:div>
            <w:div w:id="607858543">
              <w:marLeft w:val="0"/>
              <w:marRight w:val="0"/>
              <w:marTop w:val="0"/>
              <w:marBottom w:val="0"/>
              <w:divBdr>
                <w:top w:val="none" w:sz="0" w:space="0" w:color="auto"/>
                <w:left w:val="none" w:sz="0" w:space="0" w:color="auto"/>
                <w:bottom w:val="none" w:sz="0" w:space="0" w:color="auto"/>
                <w:right w:val="none" w:sz="0" w:space="0" w:color="auto"/>
              </w:divBdr>
            </w:div>
            <w:div w:id="1297569737">
              <w:marLeft w:val="0"/>
              <w:marRight w:val="0"/>
              <w:marTop w:val="0"/>
              <w:marBottom w:val="0"/>
              <w:divBdr>
                <w:top w:val="none" w:sz="0" w:space="0" w:color="auto"/>
                <w:left w:val="none" w:sz="0" w:space="0" w:color="auto"/>
                <w:bottom w:val="none" w:sz="0" w:space="0" w:color="auto"/>
                <w:right w:val="none" w:sz="0" w:space="0" w:color="auto"/>
              </w:divBdr>
            </w:div>
            <w:div w:id="1810705191">
              <w:marLeft w:val="0"/>
              <w:marRight w:val="0"/>
              <w:marTop w:val="0"/>
              <w:marBottom w:val="0"/>
              <w:divBdr>
                <w:top w:val="none" w:sz="0" w:space="0" w:color="auto"/>
                <w:left w:val="none" w:sz="0" w:space="0" w:color="auto"/>
                <w:bottom w:val="none" w:sz="0" w:space="0" w:color="auto"/>
                <w:right w:val="none" w:sz="0" w:space="0" w:color="auto"/>
              </w:divBdr>
            </w:div>
            <w:div w:id="331101973">
              <w:marLeft w:val="0"/>
              <w:marRight w:val="0"/>
              <w:marTop w:val="0"/>
              <w:marBottom w:val="0"/>
              <w:divBdr>
                <w:top w:val="none" w:sz="0" w:space="0" w:color="auto"/>
                <w:left w:val="none" w:sz="0" w:space="0" w:color="auto"/>
                <w:bottom w:val="none" w:sz="0" w:space="0" w:color="auto"/>
                <w:right w:val="none" w:sz="0" w:space="0" w:color="auto"/>
              </w:divBdr>
            </w:div>
            <w:div w:id="7011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127">
      <w:bodyDiv w:val="1"/>
      <w:marLeft w:val="0"/>
      <w:marRight w:val="0"/>
      <w:marTop w:val="0"/>
      <w:marBottom w:val="0"/>
      <w:divBdr>
        <w:top w:val="none" w:sz="0" w:space="0" w:color="auto"/>
        <w:left w:val="none" w:sz="0" w:space="0" w:color="auto"/>
        <w:bottom w:val="none" w:sz="0" w:space="0" w:color="auto"/>
        <w:right w:val="none" w:sz="0" w:space="0" w:color="auto"/>
      </w:divBdr>
      <w:divsChild>
        <w:div w:id="1286472534">
          <w:marLeft w:val="0"/>
          <w:marRight w:val="0"/>
          <w:marTop w:val="0"/>
          <w:marBottom w:val="0"/>
          <w:divBdr>
            <w:top w:val="none" w:sz="0" w:space="0" w:color="auto"/>
            <w:left w:val="none" w:sz="0" w:space="0" w:color="auto"/>
            <w:bottom w:val="none" w:sz="0" w:space="0" w:color="auto"/>
            <w:right w:val="none" w:sz="0" w:space="0" w:color="auto"/>
          </w:divBdr>
          <w:divsChild>
            <w:div w:id="10521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3455">
      <w:bodyDiv w:val="1"/>
      <w:marLeft w:val="0"/>
      <w:marRight w:val="0"/>
      <w:marTop w:val="0"/>
      <w:marBottom w:val="0"/>
      <w:divBdr>
        <w:top w:val="none" w:sz="0" w:space="0" w:color="auto"/>
        <w:left w:val="none" w:sz="0" w:space="0" w:color="auto"/>
        <w:bottom w:val="none" w:sz="0" w:space="0" w:color="auto"/>
        <w:right w:val="none" w:sz="0" w:space="0" w:color="auto"/>
      </w:divBdr>
      <w:divsChild>
        <w:div w:id="1412774941">
          <w:marLeft w:val="360"/>
          <w:marRight w:val="0"/>
          <w:marTop w:val="200"/>
          <w:marBottom w:val="0"/>
          <w:divBdr>
            <w:top w:val="none" w:sz="0" w:space="0" w:color="auto"/>
            <w:left w:val="none" w:sz="0" w:space="0" w:color="auto"/>
            <w:bottom w:val="none" w:sz="0" w:space="0" w:color="auto"/>
            <w:right w:val="none" w:sz="0" w:space="0" w:color="auto"/>
          </w:divBdr>
        </w:div>
        <w:div w:id="1470437257">
          <w:marLeft w:val="360"/>
          <w:marRight w:val="0"/>
          <w:marTop w:val="200"/>
          <w:marBottom w:val="0"/>
          <w:divBdr>
            <w:top w:val="none" w:sz="0" w:space="0" w:color="auto"/>
            <w:left w:val="none" w:sz="0" w:space="0" w:color="auto"/>
            <w:bottom w:val="none" w:sz="0" w:space="0" w:color="auto"/>
            <w:right w:val="none" w:sz="0" w:space="0" w:color="auto"/>
          </w:divBdr>
        </w:div>
        <w:div w:id="1312058907">
          <w:marLeft w:val="360"/>
          <w:marRight w:val="0"/>
          <w:marTop w:val="200"/>
          <w:marBottom w:val="0"/>
          <w:divBdr>
            <w:top w:val="none" w:sz="0" w:space="0" w:color="auto"/>
            <w:left w:val="none" w:sz="0" w:space="0" w:color="auto"/>
            <w:bottom w:val="none" w:sz="0" w:space="0" w:color="auto"/>
            <w:right w:val="none" w:sz="0" w:space="0" w:color="auto"/>
          </w:divBdr>
        </w:div>
        <w:div w:id="1978796781">
          <w:marLeft w:val="360"/>
          <w:marRight w:val="0"/>
          <w:marTop w:val="200"/>
          <w:marBottom w:val="0"/>
          <w:divBdr>
            <w:top w:val="none" w:sz="0" w:space="0" w:color="auto"/>
            <w:left w:val="none" w:sz="0" w:space="0" w:color="auto"/>
            <w:bottom w:val="none" w:sz="0" w:space="0" w:color="auto"/>
            <w:right w:val="none" w:sz="0" w:space="0" w:color="auto"/>
          </w:divBdr>
        </w:div>
        <w:div w:id="917071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2379</Words>
  <Characters>11234</Characters>
  <Application>Microsoft Office Word</Application>
  <DocSecurity>0</DocSecurity>
  <Lines>340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Taro</dc:creator>
  <cp:keywords/>
  <dc:description/>
  <cp:lastModifiedBy>Yang, Taro</cp:lastModifiedBy>
  <cp:revision>2</cp:revision>
  <dcterms:created xsi:type="dcterms:W3CDTF">2020-06-14T18:02:00Z</dcterms:created>
  <dcterms:modified xsi:type="dcterms:W3CDTF">2020-06-14T18:02:00Z</dcterms:modified>
</cp:coreProperties>
</file>